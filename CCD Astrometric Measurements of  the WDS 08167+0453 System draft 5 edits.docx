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812DD" w14:textId="77777777" w:rsidR="00016804" w:rsidRPr="00195865" w:rsidRDefault="00644CDC" w:rsidP="00195865">
      <w:pPr>
        <w:rPr>
          <w:b/>
          <w:sz w:val="28"/>
          <w:szCs w:val="28"/>
        </w:rPr>
      </w:pPr>
      <w:r w:rsidRPr="00016804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CCD Astrometric Measurements of WDS </w:t>
      </w:r>
      <w:r w:rsidR="007157F0" w:rsidRPr="00016804">
        <w:rPr>
          <w:rFonts w:ascii="Arial-BoldMT" w:hAnsi="Arial-BoldMT" w:cs="Arial-BoldMT"/>
          <w:b/>
          <w:bCs/>
          <w:color w:val="000000"/>
          <w:sz w:val="28"/>
          <w:szCs w:val="28"/>
        </w:rPr>
        <w:t>08167</w:t>
      </w:r>
      <w:r w:rsidRPr="00016804">
        <w:rPr>
          <w:rFonts w:ascii="Arial-BoldMT" w:hAnsi="Arial-BoldMT" w:cs="Arial-BoldMT"/>
          <w:b/>
          <w:bCs/>
          <w:color w:val="000000"/>
          <w:sz w:val="28"/>
          <w:szCs w:val="28"/>
        </w:rPr>
        <w:t>+</w:t>
      </w:r>
      <w:r w:rsidR="00F44D86">
        <w:rPr>
          <w:rFonts w:ascii="Arial-BoldMT" w:hAnsi="Arial-BoldMT" w:cs="Arial-BoldMT"/>
          <w:b/>
          <w:bCs/>
          <w:color w:val="000000"/>
          <w:sz w:val="28"/>
          <w:szCs w:val="28"/>
        </w:rPr>
        <w:t>40</w:t>
      </w:r>
      <w:r w:rsidR="007157F0" w:rsidRPr="00016804">
        <w:rPr>
          <w:rFonts w:ascii="Arial-BoldMT" w:hAnsi="Arial-BoldMT" w:cs="Arial-BoldMT"/>
          <w:b/>
          <w:bCs/>
          <w:color w:val="000000"/>
          <w:sz w:val="28"/>
          <w:szCs w:val="28"/>
        </w:rPr>
        <w:t>53</w:t>
      </w:r>
      <w:r w:rsidR="00016804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</w:t>
      </w:r>
      <w:r w:rsidR="00930F1C" w:rsidRPr="00930F1C">
        <w:rPr>
          <w:rFonts w:ascii="Arial-BoldMT" w:hAnsi="Arial-BoldMT" w:cs="Arial-BoldMT"/>
          <w:b/>
          <w:bCs/>
          <w:color w:val="000000"/>
          <w:sz w:val="28"/>
          <w:szCs w:val="28"/>
        </w:rPr>
        <w:t>using</w:t>
      </w:r>
      <w:r w:rsidR="00DD432D" w:rsidRPr="00930F1C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</w:t>
      </w:r>
      <w:r w:rsidR="00930F1C">
        <w:rPr>
          <w:rFonts w:ascii="Arial-BoldMT" w:hAnsi="Arial-BoldMT" w:cs="Arial-BoldMT"/>
          <w:b/>
          <w:bCs/>
          <w:color w:val="000000"/>
          <w:sz w:val="28"/>
          <w:szCs w:val="28"/>
        </w:rPr>
        <w:t>the</w:t>
      </w:r>
      <w:r w:rsidR="00DD432D" w:rsidRPr="00930F1C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iT</w:t>
      </w:r>
      <w:r w:rsidR="00930F1C" w:rsidRPr="00930F1C">
        <w:rPr>
          <w:rFonts w:ascii="Arial-BoldMT" w:hAnsi="Arial-BoldMT" w:cs="Arial-BoldMT"/>
          <w:b/>
          <w:bCs/>
          <w:color w:val="000000"/>
          <w:sz w:val="28"/>
          <w:szCs w:val="28"/>
        </w:rPr>
        <w:t>elescope</w:t>
      </w:r>
      <w:r w:rsidR="00DD432D" w:rsidRPr="00930F1C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</w:t>
      </w:r>
      <w:r w:rsidR="00930F1C">
        <w:rPr>
          <w:rFonts w:ascii="Arial-BoldMT" w:hAnsi="Arial-BoldMT" w:cs="Arial-BoldMT"/>
          <w:b/>
          <w:bCs/>
          <w:color w:val="000000"/>
          <w:sz w:val="28"/>
          <w:szCs w:val="28"/>
        </w:rPr>
        <w:t>network</w:t>
      </w:r>
    </w:p>
    <w:p w14:paraId="65B87FF3" w14:textId="77777777" w:rsidR="00EC10D4" w:rsidRPr="00D75DD8" w:rsidRDefault="00EC10D4" w:rsidP="00E80D9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NewRomanPSMT" w:hAnsi="TimesNewRomanPSMT" w:cs="TimesNewRomanPSMT"/>
          <w:color w:val="000000"/>
          <w:sz w:val="14"/>
          <w:szCs w:val="14"/>
        </w:rPr>
      </w:pPr>
      <w:r w:rsidRPr="00207AAD">
        <w:t>Dewei Li</w:t>
      </w:r>
      <w:r w:rsidRPr="00E80D98">
        <w:rPr>
          <w:rFonts w:ascii="TimesNewRomanPSMT" w:hAnsi="TimesNewRomanPSMT" w:cs="TimesNewRomanPSMT"/>
          <w:color w:val="000000"/>
          <w:sz w:val="14"/>
          <w:szCs w:val="14"/>
          <w:vertAlign w:val="superscript"/>
        </w:rPr>
        <w:t>1</w:t>
      </w:r>
      <w:r w:rsidRPr="00207AAD">
        <w:t xml:space="preserve">, </w:t>
      </w:r>
      <w:r>
        <w:rPr>
          <w:rStyle w:val="gi"/>
        </w:rPr>
        <w:t>Junyao Li</w:t>
      </w:r>
      <w:r w:rsidRPr="00E80D98">
        <w:rPr>
          <w:rFonts w:ascii="TimesNewRomanPSMT" w:hAnsi="TimesNewRomanPSMT" w:cs="TimesNewRomanPSMT"/>
          <w:color w:val="000000"/>
          <w:sz w:val="14"/>
          <w:szCs w:val="14"/>
          <w:vertAlign w:val="superscript"/>
        </w:rPr>
        <w:t>1</w:t>
      </w:r>
      <w:r>
        <w:rPr>
          <w:rStyle w:val="gi"/>
        </w:rPr>
        <w:t xml:space="preserve">, </w:t>
      </w:r>
      <w:r w:rsidRPr="00207AAD">
        <w:t>Aren Dennis</w:t>
      </w:r>
      <w:r w:rsidRPr="00E80D98">
        <w:rPr>
          <w:rFonts w:ascii="TimesNewRomanPSMT" w:hAnsi="TimesNewRomanPSMT" w:cs="TimesNewRomanPSMT"/>
          <w:color w:val="000000"/>
          <w:sz w:val="14"/>
          <w:szCs w:val="14"/>
          <w:vertAlign w:val="superscript"/>
        </w:rPr>
        <w:t>1</w:t>
      </w:r>
      <w:r>
        <w:t>,</w:t>
      </w:r>
      <w:r w:rsidRPr="008C3382">
        <w:t xml:space="preserve"> </w:t>
      </w:r>
      <w:r>
        <w:t>Bill Riley</w:t>
      </w:r>
      <w:r w:rsidR="00442706" w:rsidRPr="00E80D98">
        <w:rPr>
          <w:rFonts w:ascii="TimesNewRomanPSMT" w:hAnsi="TimesNewRomanPSMT" w:cs="TimesNewRomanPSMT"/>
          <w:color w:val="000000"/>
          <w:sz w:val="14"/>
          <w:szCs w:val="14"/>
          <w:vertAlign w:val="superscript"/>
        </w:rPr>
        <w:t>2</w:t>
      </w:r>
      <w:r w:rsidR="00442706">
        <w:t xml:space="preserve">, </w:t>
      </w:r>
      <w:r>
        <w:t>Grady Boyce</w:t>
      </w:r>
      <w:r w:rsidR="00442706" w:rsidRPr="00E80D98">
        <w:rPr>
          <w:rFonts w:ascii="TimesNewRomanPSMT" w:hAnsi="TimesNewRomanPSMT" w:cs="TimesNewRomanPSMT"/>
          <w:color w:val="000000"/>
          <w:sz w:val="14"/>
          <w:szCs w:val="14"/>
          <w:vertAlign w:val="superscript"/>
        </w:rPr>
        <w:t>3</w:t>
      </w:r>
      <w:r w:rsidRPr="00EA18E0">
        <w:t xml:space="preserve"> </w:t>
      </w:r>
      <w:r w:rsidR="00442706">
        <w:t>and</w:t>
      </w:r>
      <w:r>
        <w:t xml:space="preserve"> </w:t>
      </w:r>
      <w:r w:rsidRPr="00EA18E0">
        <w:t>Pat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EA18E0">
        <w:t>Boyce</w:t>
      </w:r>
      <w:r w:rsidR="00442706" w:rsidRPr="00E80D98">
        <w:rPr>
          <w:rFonts w:ascii="TimesNewRomanPSMT" w:hAnsi="TimesNewRomanPSMT" w:cs="TimesNewRomanPSMT"/>
          <w:color w:val="000000"/>
          <w:sz w:val="14"/>
          <w:szCs w:val="14"/>
          <w:vertAlign w:val="superscript"/>
        </w:rPr>
        <w:t>3</w:t>
      </w:r>
      <w:r>
        <w:rPr>
          <w:rFonts w:ascii="TimesNewRomanPSMT" w:hAnsi="TimesNewRomanPSMT" w:cs="TimesNewRomanPSMT"/>
          <w:color w:val="000000"/>
          <w:sz w:val="14"/>
          <w:szCs w:val="14"/>
        </w:rPr>
        <w:t>.</w:t>
      </w:r>
    </w:p>
    <w:p w14:paraId="72117B0B" w14:textId="77777777" w:rsidR="00EC10D4" w:rsidRDefault="00EC10D4" w:rsidP="00E80D98">
      <w:pPr>
        <w:pStyle w:val="NoSpacing"/>
        <w:numPr>
          <w:ilvl w:val="0"/>
          <w:numId w:val="1"/>
        </w:numPr>
        <w:ind w:left="1800"/>
        <w:jc w:val="both"/>
      </w:pPr>
      <w:r w:rsidRPr="00207AAD">
        <w:t>Army and Navy Academy, Carlsbad, California</w:t>
      </w:r>
    </w:p>
    <w:p w14:paraId="23AA592C" w14:textId="77777777" w:rsidR="00442706" w:rsidRDefault="00442706" w:rsidP="00E80D98">
      <w:pPr>
        <w:pStyle w:val="NoSpacing"/>
        <w:numPr>
          <w:ilvl w:val="0"/>
          <w:numId w:val="1"/>
        </w:numPr>
        <w:ind w:left="1800"/>
        <w:jc w:val="both"/>
      </w:pPr>
      <w:r>
        <w:t>Cuesta College</w:t>
      </w:r>
    </w:p>
    <w:p w14:paraId="592BB058" w14:textId="77777777" w:rsidR="00442706" w:rsidRDefault="00442706" w:rsidP="00E80D98">
      <w:pPr>
        <w:pStyle w:val="NoSpacing"/>
        <w:numPr>
          <w:ilvl w:val="0"/>
          <w:numId w:val="1"/>
        </w:numPr>
        <w:ind w:left="1800"/>
        <w:jc w:val="both"/>
      </w:pPr>
      <w:r w:rsidRPr="00207AAD">
        <w:t>Boyce Research Initiatives and Education Foundation</w:t>
      </w:r>
    </w:p>
    <w:p w14:paraId="7C19051E" w14:textId="77777777" w:rsidR="00282AA8" w:rsidRDefault="00282AA8" w:rsidP="00207AAD">
      <w:pPr>
        <w:pStyle w:val="NoSpacing"/>
      </w:pPr>
    </w:p>
    <w:p w14:paraId="66E65857" w14:textId="77777777" w:rsidR="000B52B9" w:rsidRDefault="00C668CB" w:rsidP="00F96DE7">
      <w:pPr>
        <w:pStyle w:val="NoSpacing"/>
        <w:ind w:left="360"/>
        <w:jc w:val="both"/>
        <w:rPr>
          <w:rFonts w:ascii="Arial" w:hAnsi="Arial" w:cs="Arial"/>
          <w:i/>
          <w:iCs/>
          <w:sz w:val="20"/>
          <w:szCs w:val="20"/>
        </w:rPr>
      </w:pPr>
      <w:r w:rsidRPr="00863837">
        <w:rPr>
          <w:rFonts w:ascii="Times New Roman" w:hAnsi="Times New Roman" w:cs="Times New Roman"/>
          <w:b/>
          <w:bCs/>
          <w:sz w:val="20"/>
          <w:szCs w:val="20"/>
        </w:rPr>
        <w:t>Abstract</w:t>
      </w:r>
      <w:r w:rsidR="00BE2AA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4427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37E73" w:rsidRPr="00F96DE7">
        <w:rPr>
          <w:rFonts w:ascii="Times New Roman" w:hAnsi="Times New Roman" w:cs="Times New Roman"/>
          <w:bCs/>
          <w:sz w:val="20"/>
          <w:szCs w:val="20"/>
        </w:rPr>
        <w:t>S</w:t>
      </w:r>
      <w:r w:rsidRPr="001860B4">
        <w:rPr>
          <w:rFonts w:ascii="Arial" w:hAnsi="Arial" w:cs="Arial"/>
          <w:i/>
          <w:iCs/>
          <w:sz w:val="20"/>
          <w:szCs w:val="20"/>
        </w:rPr>
        <w:t>eparations and position angle astrometric measurements were made of the multiple star system WDS 08167+</w:t>
      </w:r>
      <w:r w:rsidR="00A37782" w:rsidRPr="001860B4">
        <w:rPr>
          <w:rFonts w:ascii="Arial" w:hAnsi="Arial" w:cs="Arial"/>
          <w:i/>
          <w:iCs/>
          <w:sz w:val="20"/>
          <w:szCs w:val="20"/>
        </w:rPr>
        <w:t>4053</w:t>
      </w:r>
      <w:r w:rsidRPr="001860B4">
        <w:rPr>
          <w:rFonts w:ascii="Arial" w:hAnsi="Arial" w:cs="Arial"/>
          <w:i/>
          <w:iCs/>
          <w:sz w:val="20"/>
          <w:szCs w:val="20"/>
        </w:rPr>
        <w:t xml:space="preserve"> AB, </w:t>
      </w:r>
      <w:r w:rsidR="00237834" w:rsidRPr="001860B4">
        <w:rPr>
          <w:rFonts w:ascii="Arial" w:hAnsi="Arial" w:cs="Arial"/>
          <w:i/>
          <w:iCs/>
          <w:sz w:val="20"/>
          <w:szCs w:val="20"/>
        </w:rPr>
        <w:t>A</w:t>
      </w:r>
      <w:r w:rsidRPr="001860B4">
        <w:rPr>
          <w:rFonts w:ascii="Arial" w:hAnsi="Arial" w:cs="Arial"/>
          <w:i/>
          <w:iCs/>
          <w:sz w:val="20"/>
          <w:szCs w:val="20"/>
        </w:rPr>
        <w:t xml:space="preserve">C, and </w:t>
      </w:r>
      <w:r w:rsidR="00237834" w:rsidRPr="001860B4">
        <w:rPr>
          <w:rFonts w:ascii="Arial" w:hAnsi="Arial" w:cs="Arial"/>
          <w:i/>
          <w:iCs/>
          <w:sz w:val="20"/>
          <w:szCs w:val="20"/>
        </w:rPr>
        <w:t>B</w:t>
      </w:r>
      <w:r w:rsidRPr="001860B4">
        <w:rPr>
          <w:rFonts w:ascii="Arial" w:hAnsi="Arial" w:cs="Arial"/>
          <w:i/>
          <w:iCs/>
          <w:sz w:val="20"/>
          <w:szCs w:val="20"/>
        </w:rPr>
        <w:t>C components.  Our measurements were</w:t>
      </w:r>
      <w:r w:rsidR="008513EB">
        <w:rPr>
          <w:rFonts w:ascii="Arial" w:hAnsi="Arial" w:cs="Arial"/>
          <w:i/>
          <w:iCs/>
          <w:sz w:val="20"/>
          <w:szCs w:val="20"/>
        </w:rPr>
        <w:t xml:space="preserve"> </w:t>
      </w:r>
      <w:r w:rsidRPr="001860B4">
        <w:rPr>
          <w:rFonts w:ascii="Arial" w:hAnsi="Arial" w:cs="Arial"/>
          <w:i/>
          <w:iCs/>
          <w:sz w:val="20"/>
          <w:szCs w:val="20"/>
        </w:rPr>
        <w:t xml:space="preserve">compared </w:t>
      </w:r>
      <w:r w:rsidR="00A54204">
        <w:rPr>
          <w:rFonts w:ascii="Arial" w:hAnsi="Arial" w:cs="Arial"/>
          <w:i/>
          <w:iCs/>
          <w:sz w:val="20"/>
          <w:szCs w:val="20"/>
        </w:rPr>
        <w:t xml:space="preserve">favorably </w:t>
      </w:r>
      <w:r w:rsidRPr="001860B4">
        <w:rPr>
          <w:rFonts w:ascii="Arial" w:hAnsi="Arial" w:cs="Arial"/>
          <w:i/>
          <w:iCs/>
          <w:sz w:val="20"/>
          <w:szCs w:val="20"/>
        </w:rPr>
        <w:t>with historical measurements from the United States Naval Observatory Washington Double Star Catalog</w:t>
      </w:r>
      <w:r w:rsidR="00A54204">
        <w:rPr>
          <w:rFonts w:ascii="Arial" w:hAnsi="Arial" w:cs="Arial"/>
          <w:i/>
          <w:iCs/>
          <w:sz w:val="20"/>
          <w:szCs w:val="20"/>
        </w:rPr>
        <w:t>.</w:t>
      </w:r>
      <w:r w:rsidR="009F3A5F" w:rsidRPr="001860B4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2DD7F8F8" w14:textId="77777777" w:rsidR="00AB6EBD" w:rsidRPr="001860B4" w:rsidRDefault="00AB6EBD" w:rsidP="001860B4">
      <w:pPr>
        <w:pStyle w:val="NoSpacing"/>
        <w:ind w:left="360"/>
        <w:rPr>
          <w:rFonts w:ascii="Arial" w:hAnsi="Arial" w:cs="Arial"/>
          <w:i/>
          <w:iCs/>
          <w:sz w:val="20"/>
          <w:szCs w:val="20"/>
        </w:rPr>
      </w:pPr>
    </w:p>
    <w:p w14:paraId="51770321" w14:textId="77777777" w:rsidR="001860B4" w:rsidRDefault="00644CDC" w:rsidP="008068F4">
      <w:pPr>
        <w:pStyle w:val="Default"/>
        <w:rPr>
          <w:b/>
          <w:bCs/>
          <w:color w:val="auto"/>
          <w:sz w:val="23"/>
          <w:szCs w:val="23"/>
        </w:rPr>
      </w:pPr>
      <w:r w:rsidRPr="008068F4">
        <w:rPr>
          <w:b/>
          <w:bCs/>
          <w:color w:val="auto"/>
          <w:sz w:val="23"/>
          <w:szCs w:val="23"/>
        </w:rPr>
        <w:t>Introduction</w:t>
      </w:r>
    </w:p>
    <w:p w14:paraId="5DBFFC4D" w14:textId="77777777" w:rsidR="000B52B9" w:rsidRDefault="009F0518" w:rsidP="00F96DE7">
      <w:pPr>
        <w:pStyle w:val="Default"/>
        <w:ind w:firstLine="720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Our study was conducted as part of a college </w:t>
      </w:r>
      <w:r w:rsidR="00C600F2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seminar provided by Cuesta </w:t>
      </w:r>
      <w:r w:rsidR="004A7714">
        <w:rPr>
          <w:rFonts w:asciiTheme="minorHAnsi" w:hAnsiTheme="minorHAnsi" w:cstheme="minorBidi"/>
          <w:color w:val="auto"/>
          <w:sz w:val="22"/>
          <w:szCs w:val="22"/>
        </w:rPr>
        <w:t xml:space="preserve">College </w:t>
      </w:r>
      <w:r w:rsidR="00C600F2" w:rsidRPr="00C600F2">
        <w:rPr>
          <w:rFonts w:asciiTheme="minorHAnsi" w:hAnsiTheme="minorHAnsi" w:cstheme="minorBidi"/>
          <w:color w:val="auto"/>
          <w:sz w:val="22"/>
          <w:szCs w:val="22"/>
        </w:rPr>
        <w:t>supported</w:t>
      </w:r>
      <w:r w:rsidR="004A7714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600F2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 by</w:t>
      </w:r>
      <w:r w:rsidR="004A7714">
        <w:rPr>
          <w:rFonts w:asciiTheme="minorHAnsi" w:hAnsiTheme="minorHAnsi" w:cstheme="minorBidi"/>
          <w:color w:val="auto"/>
          <w:sz w:val="22"/>
          <w:szCs w:val="22"/>
        </w:rPr>
        <w:t xml:space="preserve"> the Institute for Student Astronomical Research (</w:t>
      </w:r>
      <w:proofErr w:type="spellStart"/>
      <w:r w:rsidR="00C600F2" w:rsidRPr="00C600F2">
        <w:rPr>
          <w:rFonts w:asciiTheme="minorHAnsi" w:hAnsiTheme="minorHAnsi" w:cstheme="minorBidi"/>
          <w:color w:val="auto"/>
          <w:sz w:val="22"/>
          <w:szCs w:val="22"/>
        </w:rPr>
        <w:t>InStAR</w:t>
      </w:r>
      <w:proofErr w:type="spellEnd"/>
      <w:r w:rsidR="004A7714">
        <w:rPr>
          <w:rFonts w:asciiTheme="minorHAnsi" w:hAnsiTheme="minorHAnsi" w:cstheme="minorBidi"/>
          <w:color w:val="auto"/>
          <w:sz w:val="22"/>
          <w:szCs w:val="22"/>
        </w:rPr>
        <w:t>),</w:t>
      </w:r>
      <w:r w:rsidR="00C600F2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 and conducted</w:t>
      </w:r>
      <w:r w:rsidR="00C600F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by </w:t>
      </w:r>
      <w:r w:rsidR="00EC1974" w:rsidRPr="00C600F2">
        <w:rPr>
          <w:rFonts w:asciiTheme="minorHAnsi" w:hAnsiTheme="minorHAnsi" w:cstheme="minorBidi"/>
          <w:color w:val="auto"/>
          <w:sz w:val="22"/>
          <w:szCs w:val="22"/>
        </w:rPr>
        <w:t>Boyce Research Initiatives and Education Foundation at the</w:t>
      </w:r>
      <w:r w:rsidR="00644CDC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 Army and Navy Academy (ANA)</w:t>
      </w:r>
      <w:r w:rsidRPr="00C600F2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E80D98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C1974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ANA </w:t>
      </w:r>
      <w:r w:rsidR="00644CDC" w:rsidRPr="00C600F2">
        <w:rPr>
          <w:rFonts w:asciiTheme="minorHAnsi" w:hAnsiTheme="minorHAnsi" w:cstheme="minorBidi"/>
          <w:color w:val="auto"/>
          <w:sz w:val="22"/>
          <w:szCs w:val="22"/>
        </w:rPr>
        <w:t>is a college preparatory Middle and High School with a military</w:t>
      </w:r>
      <w:r w:rsidR="007157F0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44CDC" w:rsidRPr="00C600F2">
        <w:rPr>
          <w:rFonts w:asciiTheme="minorHAnsi" w:hAnsiTheme="minorHAnsi" w:cstheme="minorBidi"/>
          <w:color w:val="auto"/>
          <w:sz w:val="22"/>
          <w:szCs w:val="22"/>
        </w:rPr>
        <w:t>structure focused on personal growth and leadership</w:t>
      </w:r>
      <w:r w:rsidRPr="00C600F2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39036D" w:rsidRPr="00C600F2">
        <w:rPr>
          <w:rFonts w:asciiTheme="minorHAnsi" w:hAnsiTheme="minorHAnsi" w:cstheme="minorBidi"/>
          <w:color w:val="auto"/>
          <w:sz w:val="22"/>
          <w:szCs w:val="22"/>
        </w:rPr>
        <w:t xml:space="preserve"> Our team is shown if figure 1.</w:t>
      </w:r>
    </w:p>
    <w:p w14:paraId="293F04B8" w14:textId="77777777" w:rsidR="000B52B9" w:rsidRDefault="009C14F1" w:rsidP="00F96DE7">
      <w:pPr>
        <w:pStyle w:val="NoSpacing"/>
        <w:jc w:val="center"/>
      </w:pPr>
      <w:r>
        <w:rPr>
          <w:noProof/>
        </w:rPr>
        <w:drawing>
          <wp:inline distT="0" distB="0" distL="0" distR="0" wp14:anchorId="51C52B47" wp14:editId="141A343D">
            <wp:extent cx="3819525" cy="2864644"/>
            <wp:effectExtent l="38100" t="57150" r="47625" b="501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wei Li, Junyao Li, Aren Dennis. Bill Ril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25016" cy="2868762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71A4CC26" w14:textId="77777777" w:rsidR="000B52B9" w:rsidRDefault="00644CDC" w:rsidP="00F96DE7">
      <w:pPr>
        <w:pStyle w:val="NoSpacing"/>
        <w:jc w:val="center"/>
        <w:rPr>
          <w:rFonts w:ascii="Arial" w:hAnsi="Arial" w:cs="Arial"/>
          <w:i/>
          <w:iCs/>
          <w:sz w:val="20"/>
          <w:szCs w:val="20"/>
        </w:rPr>
      </w:pPr>
      <w:r w:rsidRPr="001860B4">
        <w:rPr>
          <w:rFonts w:ascii="Arial" w:hAnsi="Arial" w:cs="Arial"/>
          <w:i/>
          <w:iCs/>
          <w:sz w:val="20"/>
          <w:szCs w:val="20"/>
        </w:rPr>
        <w:t xml:space="preserve">Figure 1: </w:t>
      </w:r>
      <w:r w:rsidR="00AD4C13" w:rsidRPr="001860B4">
        <w:rPr>
          <w:rFonts w:ascii="Arial" w:hAnsi="Arial" w:cs="Arial"/>
          <w:i/>
          <w:iCs/>
          <w:sz w:val="20"/>
          <w:szCs w:val="20"/>
        </w:rPr>
        <w:t>Team Nail - Lef</w:t>
      </w:r>
      <w:r w:rsidR="009C14F1" w:rsidRPr="001860B4">
        <w:rPr>
          <w:rFonts w:ascii="Arial" w:hAnsi="Arial" w:cs="Arial"/>
          <w:i/>
          <w:iCs/>
          <w:sz w:val="20"/>
          <w:szCs w:val="20"/>
        </w:rPr>
        <w:t>t to right</w:t>
      </w:r>
      <w:r w:rsidR="008C3382" w:rsidRPr="001860B4">
        <w:rPr>
          <w:rFonts w:ascii="Arial" w:hAnsi="Arial" w:cs="Arial"/>
          <w:i/>
          <w:iCs/>
          <w:sz w:val="20"/>
          <w:szCs w:val="20"/>
        </w:rPr>
        <w:t xml:space="preserve">: </w:t>
      </w:r>
      <w:r w:rsidR="00AD4C13" w:rsidRPr="001860B4">
        <w:rPr>
          <w:rFonts w:ascii="Arial" w:hAnsi="Arial" w:cs="Arial"/>
          <w:i/>
          <w:iCs/>
          <w:sz w:val="20"/>
          <w:szCs w:val="20"/>
        </w:rPr>
        <w:t xml:space="preserve"> </w:t>
      </w:r>
      <w:r w:rsidR="008C3382" w:rsidRPr="001860B4">
        <w:rPr>
          <w:rFonts w:ascii="Arial" w:hAnsi="Arial" w:cs="Arial"/>
          <w:i/>
          <w:iCs/>
          <w:sz w:val="20"/>
          <w:szCs w:val="20"/>
        </w:rPr>
        <w:t xml:space="preserve">Dewei Li, Junyao Li, </w:t>
      </w:r>
      <w:r w:rsidR="007E71FE" w:rsidRPr="001860B4">
        <w:rPr>
          <w:rFonts w:ascii="Arial" w:hAnsi="Arial" w:cs="Arial"/>
          <w:i/>
          <w:iCs/>
          <w:sz w:val="20"/>
          <w:szCs w:val="20"/>
        </w:rPr>
        <w:t>Aren Denni</w:t>
      </w:r>
      <w:r w:rsidR="00EE06EA">
        <w:rPr>
          <w:rFonts w:ascii="Arial" w:hAnsi="Arial" w:cs="Arial"/>
          <w:i/>
          <w:iCs/>
          <w:sz w:val="20"/>
          <w:szCs w:val="20"/>
        </w:rPr>
        <w:t>s</w:t>
      </w:r>
      <w:r w:rsidR="00EE06EA">
        <w:rPr>
          <w:rFonts w:ascii="Arial" w:hAnsi="Arial" w:cs="Arial"/>
          <w:i/>
          <w:iCs/>
          <w:sz w:val="20"/>
          <w:szCs w:val="20"/>
          <w:vertAlign w:val="superscript"/>
        </w:rPr>
        <w:t>,</w:t>
      </w:r>
      <w:r w:rsidR="00A12F10">
        <w:rPr>
          <w:rFonts w:ascii="Arial" w:hAnsi="Arial" w:cs="Arial"/>
          <w:i/>
          <w:iCs/>
          <w:sz w:val="20"/>
          <w:szCs w:val="20"/>
        </w:rPr>
        <w:t xml:space="preserve"> and </w:t>
      </w:r>
      <w:r w:rsidR="009C73C0">
        <w:rPr>
          <w:rFonts w:ascii="Arial" w:hAnsi="Arial" w:cs="Arial"/>
          <w:i/>
          <w:iCs/>
          <w:sz w:val="20"/>
          <w:szCs w:val="20"/>
        </w:rPr>
        <w:t>Bill Riley.</w:t>
      </w:r>
    </w:p>
    <w:p w14:paraId="5A38CEAE" w14:textId="77777777" w:rsidR="007E71FE" w:rsidRPr="00207AAD" w:rsidRDefault="007E71FE" w:rsidP="00207AAD">
      <w:pPr>
        <w:pStyle w:val="NoSpacing"/>
      </w:pPr>
    </w:p>
    <w:p w14:paraId="505DD33C" w14:textId="77777777" w:rsidR="00436D98" w:rsidRDefault="007157F0" w:rsidP="00207AAD">
      <w:pPr>
        <w:pStyle w:val="NoSpacing"/>
      </w:pPr>
      <w:r w:rsidRPr="00207AAD">
        <w:t xml:space="preserve"> </w:t>
      </w:r>
    </w:p>
    <w:p w14:paraId="3A7D7F76" w14:textId="77777777" w:rsidR="000B52B9" w:rsidRDefault="00436D98" w:rsidP="00F96DE7">
      <w:pPr>
        <w:pStyle w:val="NoSpacing"/>
        <w:jc w:val="both"/>
      </w:pPr>
      <w:r>
        <w:t xml:space="preserve"> </w:t>
      </w:r>
      <w:r>
        <w:tab/>
        <w:t xml:space="preserve">The </w:t>
      </w:r>
      <w:r w:rsidR="00BE2AA0">
        <w:t xml:space="preserve">selection criteria for this paper were binary stars </w:t>
      </w:r>
      <w:r>
        <w:t>having a maximum</w:t>
      </w:r>
      <w:r w:rsidR="00AB6EBD">
        <w:t xml:space="preserve"> </w:t>
      </w:r>
      <w:r>
        <w:t xml:space="preserve">magnitude difference of four between </w:t>
      </w:r>
      <w:r w:rsidR="00AB6EBD">
        <w:t xml:space="preserve">the </w:t>
      </w:r>
      <w:r w:rsidR="00A86859">
        <w:t xml:space="preserve">stars, angular separation greater than seven arc seconds, and lacking recent observations.  Limiting the magnitude difference </w:t>
      </w:r>
      <w:r w:rsidR="00BE2AA0">
        <w:t>allow</w:t>
      </w:r>
      <w:r w:rsidR="00A86859">
        <w:t>ed</w:t>
      </w:r>
      <w:r w:rsidR="00BE2AA0">
        <w:t xml:space="preserve"> </w:t>
      </w:r>
      <w:r w:rsidR="00EE06EA">
        <w:t>the</w:t>
      </w:r>
      <w:r w:rsidR="00A86859">
        <w:t xml:space="preserve"> candidates</w:t>
      </w:r>
      <w:r>
        <w:t xml:space="preserve"> </w:t>
      </w:r>
      <w:r w:rsidR="00BE2AA0">
        <w:t>to</w:t>
      </w:r>
      <w:r>
        <w:t xml:space="preserve"> be clearly separated</w:t>
      </w:r>
      <w:r w:rsidR="00AB6EBD">
        <w:t xml:space="preserve"> without </w:t>
      </w:r>
      <w:r w:rsidR="00BE2AA0">
        <w:t>stars of</w:t>
      </w:r>
      <w:r w:rsidR="00AB6EBD">
        <w:t xml:space="preserve"> brighter</w:t>
      </w:r>
      <w:r w:rsidR="00BE2AA0">
        <w:t xml:space="preserve"> magnitudes</w:t>
      </w:r>
      <w:r w:rsidR="00AB6EBD">
        <w:t xml:space="preserve"> be</w:t>
      </w:r>
      <w:r w:rsidR="00A86859">
        <w:t>coming</w:t>
      </w:r>
      <w:r w:rsidR="00AB6EBD">
        <w:t xml:space="preserve"> overexposed</w:t>
      </w:r>
      <w:r w:rsidR="00A86859">
        <w:t xml:space="preserve"> during CCD imaging</w:t>
      </w:r>
      <w:r>
        <w:t>.</w:t>
      </w:r>
      <w:r w:rsidRPr="00347B98">
        <w:t xml:space="preserve"> </w:t>
      </w:r>
      <w:r w:rsidR="00A86859">
        <w:t xml:space="preserve">Separations above seven arc-seconds ensure that the separate stars to be resolved on the CCD chip given the instruments used for this project. </w:t>
      </w:r>
    </w:p>
    <w:p w14:paraId="7B8FA376" w14:textId="77777777" w:rsidR="000B52B9" w:rsidRDefault="000B52B9" w:rsidP="00F96DE7">
      <w:pPr>
        <w:pStyle w:val="NoSpacing"/>
        <w:jc w:val="both"/>
      </w:pPr>
    </w:p>
    <w:p w14:paraId="507EDEA7" w14:textId="77777777" w:rsidR="000B52B9" w:rsidRDefault="00A86859" w:rsidP="00F96DE7">
      <w:pPr>
        <w:pStyle w:val="NoSpacing"/>
        <w:ind w:firstLine="720"/>
        <w:jc w:val="both"/>
      </w:pPr>
      <w:r>
        <w:t xml:space="preserve">WDS 08167+4053 matched the candidate criteria. This binary star system lacks recent </w:t>
      </w:r>
      <w:r w:rsidR="00F4360D">
        <w:t>measurements, has</w:t>
      </w:r>
      <w:r>
        <w:t xml:space="preserve"> a </w:t>
      </w:r>
      <w:r w:rsidR="00436D98" w:rsidRPr="00347B98">
        <w:t>separation greater than 7.0 arc-seconds</w:t>
      </w:r>
      <w:r>
        <w:t xml:space="preserve">, and </w:t>
      </w:r>
      <w:r w:rsidR="00D3161C">
        <w:t xml:space="preserve">component magnitudes </w:t>
      </w:r>
      <w:r>
        <w:t>of</w:t>
      </w:r>
      <w:r w:rsidR="00D3161C">
        <w:t xml:space="preserve"> 9</w:t>
      </w:r>
      <w:r w:rsidR="00FA1376">
        <w:t>,</w:t>
      </w:r>
      <w:r w:rsidR="00D3161C">
        <w:t xml:space="preserve"> 9.9 and </w:t>
      </w:r>
      <w:r w:rsidR="00D3161C">
        <w:lastRenderedPageBreak/>
        <w:t>10.1 for A,</w:t>
      </w:r>
      <w:r w:rsidR="009C73C0">
        <w:t xml:space="preserve"> </w:t>
      </w:r>
      <w:r w:rsidR="00D3161C">
        <w:t xml:space="preserve">B and C </w:t>
      </w:r>
      <w:r>
        <w:t xml:space="preserve">stars </w:t>
      </w:r>
      <w:r w:rsidR="00D3161C">
        <w:t xml:space="preserve">respectively. </w:t>
      </w:r>
      <w:r w:rsidR="00F4360D">
        <w:t>Additionally</w:t>
      </w:r>
      <w:r>
        <w:t xml:space="preserve">, this system contains </w:t>
      </w:r>
      <w:r w:rsidR="00436D98" w:rsidRPr="00347B98">
        <w:t xml:space="preserve">more than </w:t>
      </w:r>
      <w:r w:rsidR="00EE06EA">
        <w:t>three</w:t>
      </w:r>
      <w:r w:rsidR="00436D98" w:rsidRPr="00347B98">
        <w:t xml:space="preserve"> </w:t>
      </w:r>
      <w:r>
        <w:t xml:space="preserve">published </w:t>
      </w:r>
      <w:r w:rsidR="00436D98" w:rsidRPr="00347B98">
        <w:t>observations</w:t>
      </w:r>
      <w:r>
        <w:t xml:space="preserve"> allowing a comparison</w:t>
      </w:r>
      <w:r w:rsidR="00F4360D">
        <w:t xml:space="preserve"> between the measurements of this paper against the</w:t>
      </w:r>
      <w:r w:rsidR="00436D98">
        <w:t xml:space="preserve"> historical values.</w:t>
      </w:r>
      <w:r w:rsidR="008908D7">
        <w:t xml:space="preserve"> </w:t>
      </w:r>
      <w:r w:rsidR="00DF2AA0" w:rsidRPr="00282AA8">
        <w:t xml:space="preserve">Figure </w:t>
      </w:r>
      <w:r w:rsidR="00DF2AA0">
        <w:t>2</w:t>
      </w:r>
      <w:r w:rsidR="00DF2AA0" w:rsidRPr="00282AA8">
        <w:t xml:space="preserve"> shows </w:t>
      </w:r>
      <w:r w:rsidR="00F4360D" w:rsidRPr="00282AA8">
        <w:t>WDS</w:t>
      </w:r>
      <w:r w:rsidR="00F4360D">
        <w:t xml:space="preserve"> </w:t>
      </w:r>
      <w:r w:rsidR="00F4360D" w:rsidRPr="00282AA8">
        <w:t>08167+</w:t>
      </w:r>
      <w:r w:rsidR="00F4360D">
        <w:t xml:space="preserve">4053 in </w:t>
      </w:r>
      <w:r w:rsidR="00DF2AA0" w:rsidRPr="00282AA8">
        <w:t xml:space="preserve">Mira Pro </w:t>
      </w:r>
      <w:r w:rsidR="00AB6EBD">
        <w:t xml:space="preserve">typical </w:t>
      </w:r>
      <w:r w:rsidR="00DF2AA0" w:rsidRPr="00282AA8">
        <w:t xml:space="preserve">measurement of </w:t>
      </w:r>
      <w:r w:rsidR="00DF2AA0">
        <w:t>a</w:t>
      </w:r>
      <w:r w:rsidR="00AB6EBD">
        <w:t>n</w:t>
      </w:r>
      <w:r w:rsidR="00DF2AA0">
        <w:t xml:space="preserve"> AB</w:t>
      </w:r>
      <w:r w:rsidR="00DF2AA0" w:rsidRPr="00282AA8">
        <w:t xml:space="preserve"> pair of WDS</w:t>
      </w:r>
      <w:r w:rsidR="00DF2AA0">
        <w:t xml:space="preserve"> </w:t>
      </w:r>
      <w:r w:rsidR="00DF2AA0" w:rsidRPr="00282AA8">
        <w:t>08167+</w:t>
      </w:r>
      <w:r w:rsidR="00DF2AA0">
        <w:t>4053</w:t>
      </w:r>
      <w:r w:rsidR="00DF2AA0" w:rsidRPr="00282AA8">
        <w:t>.</w:t>
      </w:r>
    </w:p>
    <w:p w14:paraId="2E307F04" w14:textId="77777777" w:rsidR="000B52B9" w:rsidRDefault="000B52B9" w:rsidP="00F96DE7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4C52BBC9" wp14:editId="1CFAEDA1">
            <wp:extent cx="1699260" cy="1334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DS 4053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545" cy="13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87D5" w14:textId="77777777" w:rsidR="000B52B9" w:rsidRDefault="000B52B9" w:rsidP="00F96DE7">
      <w:pPr>
        <w:pStyle w:val="NoSpacing"/>
        <w:jc w:val="center"/>
      </w:pPr>
    </w:p>
    <w:p w14:paraId="3EB8C5E1" w14:textId="77777777" w:rsidR="000B52B9" w:rsidRDefault="00887067" w:rsidP="00F96DE7">
      <w:pPr>
        <w:pStyle w:val="NoSpacing"/>
        <w:jc w:val="center"/>
        <w:rPr>
          <w:rFonts w:ascii="Arial" w:hAnsi="Arial" w:cs="Arial"/>
          <w:i/>
          <w:iCs/>
          <w:sz w:val="20"/>
          <w:szCs w:val="20"/>
        </w:rPr>
      </w:pPr>
      <w:r w:rsidRPr="001860B4">
        <w:rPr>
          <w:rFonts w:ascii="Arial" w:hAnsi="Arial" w:cs="Arial"/>
          <w:i/>
          <w:iCs/>
          <w:sz w:val="20"/>
          <w:szCs w:val="20"/>
        </w:rPr>
        <w:t xml:space="preserve">Figure 2: WDS 08167+4053 with </w:t>
      </w:r>
      <w:r w:rsidR="00047019">
        <w:rPr>
          <w:rFonts w:ascii="Arial" w:hAnsi="Arial" w:cs="Arial"/>
          <w:i/>
          <w:iCs/>
          <w:sz w:val="20"/>
          <w:szCs w:val="20"/>
        </w:rPr>
        <w:t>AB</w:t>
      </w:r>
      <w:r w:rsidRPr="001860B4">
        <w:rPr>
          <w:rFonts w:ascii="Arial" w:hAnsi="Arial" w:cs="Arial"/>
          <w:i/>
          <w:iCs/>
          <w:sz w:val="20"/>
          <w:szCs w:val="20"/>
        </w:rPr>
        <w:t xml:space="preserve"> pair marked in Mira Pro x64.</w:t>
      </w:r>
    </w:p>
    <w:p w14:paraId="518C17DD" w14:textId="77777777" w:rsidR="00887067" w:rsidRPr="00207AAD" w:rsidRDefault="00887067" w:rsidP="00207AAD">
      <w:pPr>
        <w:pStyle w:val="NoSpacing"/>
      </w:pPr>
    </w:p>
    <w:p w14:paraId="067C4BEF" w14:textId="77777777" w:rsidR="00CE2D65" w:rsidRPr="008068F4" w:rsidRDefault="00FD4D59" w:rsidP="008068F4">
      <w:pPr>
        <w:pStyle w:val="Default"/>
        <w:rPr>
          <w:b/>
          <w:bCs/>
          <w:color w:val="auto"/>
          <w:sz w:val="23"/>
          <w:szCs w:val="23"/>
        </w:rPr>
      </w:pPr>
      <w:r w:rsidRPr="008068F4">
        <w:rPr>
          <w:b/>
          <w:bCs/>
          <w:color w:val="auto"/>
          <w:sz w:val="23"/>
          <w:szCs w:val="23"/>
        </w:rPr>
        <w:t>Equipment and Procedures</w:t>
      </w:r>
    </w:p>
    <w:p w14:paraId="6979D0B6" w14:textId="77777777" w:rsidR="000B52B9" w:rsidRPr="00F96DE7" w:rsidRDefault="00537E73" w:rsidP="00F96DE7">
      <w:pPr>
        <w:pStyle w:val="NoSpacing"/>
        <w:ind w:firstLine="720"/>
        <w:jc w:val="both"/>
      </w:pPr>
      <w:r w:rsidRPr="00F96DE7">
        <w:t xml:space="preserve">CCD measurements were completed using </w:t>
      </w:r>
      <w:r w:rsidR="00A54204">
        <w:t>t</w:t>
      </w:r>
      <w:r w:rsidRPr="00F96DE7">
        <w:t>elescope T7 from the iTelescope network. T7 is a</w:t>
      </w:r>
      <w:r w:rsidR="00191B4E" w:rsidRPr="00191B4E">
        <w:t xml:space="preserve"> </w:t>
      </w:r>
      <w:r w:rsidR="00191B4E">
        <w:t xml:space="preserve">Planewave 17" CDK </w:t>
      </w:r>
      <w:r w:rsidRPr="00F96DE7">
        <w:t xml:space="preserve">located in Nerpio, Spain at an elevation 5413 feet. </w:t>
      </w:r>
      <w:r w:rsidR="00947CE4">
        <w:t xml:space="preserve">Images were taken </w:t>
      </w:r>
      <w:r w:rsidRPr="00F96DE7">
        <w:t>on two different nights</w:t>
      </w:r>
      <w:r w:rsidR="00947CE4">
        <w:t>,</w:t>
      </w:r>
      <w:r w:rsidRPr="00F96DE7">
        <w:t xml:space="preserve"> with </w:t>
      </w:r>
      <w:r w:rsidR="00A54204">
        <w:t>l</w:t>
      </w:r>
      <w:r w:rsidRPr="00F96DE7">
        <w:t>uminance and H</w:t>
      </w:r>
      <w:r w:rsidRPr="00F96DE7">
        <w:rPr>
          <w:vertAlign w:val="subscript"/>
        </w:rPr>
        <w:t>a</w:t>
      </w:r>
      <w:r w:rsidRPr="00F96DE7">
        <w:t xml:space="preserve"> filters</w:t>
      </w:r>
      <w:r w:rsidR="00947CE4">
        <w:t>, and t</w:t>
      </w:r>
      <w:r w:rsidRPr="00F96DE7">
        <w:t xml:space="preserve">hree different exposure times. Telescope T7 and CCD camera specifications are show in </w:t>
      </w:r>
      <w:r w:rsidR="00947CE4">
        <w:t>F</w:t>
      </w:r>
      <w:r w:rsidRPr="00F96DE7">
        <w:t xml:space="preserve">igure 3. </w:t>
      </w:r>
    </w:p>
    <w:p w14:paraId="0148BB80" w14:textId="77777777" w:rsidR="009B1EC5" w:rsidRPr="009B1EC5" w:rsidRDefault="009B1EC5" w:rsidP="009B1EC5">
      <w:pPr>
        <w:pStyle w:val="NoSpacing"/>
        <w:rPr>
          <w:rFonts w:ascii="TimesNewRomanPSMT" w:hAnsi="TimesNewRomanPSMT" w:cs="TimesNewRomanPSMT"/>
          <w:color w:val="000000"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95865" w14:paraId="085D8C8C" w14:textId="77777777" w:rsidTr="00F96DE7">
        <w:tc>
          <w:tcPr>
            <w:tcW w:w="4788" w:type="dxa"/>
          </w:tcPr>
          <w:p w14:paraId="5E4DC7C2" w14:textId="77777777" w:rsidR="00195865" w:rsidRPr="00947CE4" w:rsidRDefault="000B52B9" w:rsidP="00AB6EBD">
            <w:pPr>
              <w:pStyle w:val="Header"/>
              <w:jc w:val="center"/>
            </w:pPr>
            <w:r w:rsidRPr="00F96DE7">
              <w:rPr>
                <w:rFonts w:cs="TimesNewRomanPS-BoldMT"/>
                <w:noProof/>
                <w:sz w:val="24"/>
                <w:szCs w:val="24"/>
              </w:rPr>
              <w:drawing>
                <wp:inline distT="0" distB="0" distL="0" distR="0" wp14:anchorId="65C91988" wp14:editId="6EE55437">
                  <wp:extent cx="2617470" cy="2766060"/>
                  <wp:effectExtent l="0" t="0" r="0" b="0"/>
                  <wp:docPr id="11" name="Picture 11" descr="C:\Users\billrileyusc\Downloads\T07-sco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illrileyusc\Downloads\T07-sco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47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8F54866" w14:textId="77777777" w:rsidR="00195865" w:rsidRPr="00947CE4" w:rsidRDefault="00195865" w:rsidP="00195865">
            <w:pPr>
              <w:pStyle w:val="Header"/>
            </w:pPr>
          </w:p>
          <w:p w14:paraId="24E75E14" w14:textId="77777777" w:rsidR="00195865" w:rsidRPr="00947CE4" w:rsidRDefault="00537E73" w:rsidP="00195865">
            <w:pPr>
              <w:pStyle w:val="Header"/>
            </w:pPr>
            <w:r>
              <w:t xml:space="preserve">Optical Design: Corrected Dall-Kirkham Astrograph </w:t>
            </w:r>
          </w:p>
          <w:p w14:paraId="5B10E3C1" w14:textId="77777777" w:rsidR="00195865" w:rsidRPr="00947CE4" w:rsidRDefault="00537E73" w:rsidP="00195865">
            <w:pPr>
              <w:pStyle w:val="Header"/>
            </w:pPr>
            <w:r>
              <w:t>Aperture: 431mm</w:t>
            </w:r>
          </w:p>
          <w:p w14:paraId="31FE4FB0" w14:textId="77777777" w:rsidR="00195865" w:rsidRPr="00947CE4" w:rsidRDefault="00537E73" w:rsidP="00195865">
            <w:pPr>
              <w:pStyle w:val="Header"/>
            </w:pPr>
            <w:r>
              <w:t>Focal Length: 2929mm</w:t>
            </w:r>
          </w:p>
          <w:p w14:paraId="0443CDFC" w14:textId="77777777" w:rsidR="00195865" w:rsidRPr="00947CE4" w:rsidRDefault="00537E73" w:rsidP="00195865">
            <w:pPr>
              <w:pStyle w:val="Header"/>
            </w:pPr>
            <w:r>
              <w:t xml:space="preserve">F/Ratio: f/6.8 </w:t>
            </w:r>
          </w:p>
          <w:p w14:paraId="3841F51E" w14:textId="77777777" w:rsidR="00195865" w:rsidRPr="00947CE4" w:rsidRDefault="00537E73" w:rsidP="00195865">
            <w:pPr>
              <w:pStyle w:val="Header"/>
            </w:pPr>
            <w:r>
              <w:t>Mount: Paramount PME</w:t>
            </w:r>
          </w:p>
          <w:p w14:paraId="55655F0E" w14:textId="77777777" w:rsidR="00195865" w:rsidRPr="00947CE4" w:rsidRDefault="00195865" w:rsidP="00195865">
            <w:pPr>
              <w:pStyle w:val="Header"/>
            </w:pPr>
          </w:p>
          <w:p w14:paraId="2CFC9027" w14:textId="77777777" w:rsidR="00195865" w:rsidRPr="00947CE4" w:rsidRDefault="00537E73" w:rsidP="00195865">
            <w:pPr>
              <w:pStyle w:val="NoSpacing"/>
            </w:pPr>
            <w:r>
              <w:t>Instrument Package</w:t>
            </w:r>
          </w:p>
          <w:p w14:paraId="7032E981" w14:textId="77777777" w:rsidR="00195865" w:rsidRPr="00947CE4" w:rsidRDefault="00537E73" w:rsidP="00195865">
            <w:pPr>
              <w:pStyle w:val="Header"/>
            </w:pPr>
            <w:r>
              <w:t>CCD:  SBIG STL-11000M</w:t>
            </w:r>
          </w:p>
          <w:p w14:paraId="6C34E2B0" w14:textId="77777777" w:rsidR="00195865" w:rsidRPr="00947CE4" w:rsidRDefault="00537E73" w:rsidP="00195865">
            <w:pPr>
              <w:pStyle w:val="Header"/>
            </w:pPr>
            <w:r>
              <w:t>Anti-Blooming Gate (ABG)</w:t>
            </w:r>
          </w:p>
          <w:p w14:paraId="43E95846" w14:textId="77777777" w:rsidR="00195865" w:rsidRPr="00947CE4" w:rsidRDefault="00537E73" w:rsidP="00195865">
            <w:pPr>
              <w:pStyle w:val="Header"/>
            </w:pPr>
            <w:r>
              <w:t>Resolution:  0.63 arc-secs/pixel</w:t>
            </w:r>
          </w:p>
          <w:p w14:paraId="69EC4347" w14:textId="77777777" w:rsidR="00195865" w:rsidRPr="00947CE4" w:rsidRDefault="00537E73" w:rsidP="00195865">
            <w:pPr>
              <w:pStyle w:val="Header"/>
            </w:pPr>
            <w:r>
              <w:t xml:space="preserve">Array:  4008 by 2672 (10.7 Mega pixels) </w:t>
            </w:r>
          </w:p>
          <w:p w14:paraId="27DDF06F" w14:textId="77777777" w:rsidR="00195865" w:rsidRPr="00F96DE7" w:rsidRDefault="00537E73" w:rsidP="00195865">
            <w:pPr>
              <w:pStyle w:val="Header"/>
              <w:rPr>
                <w:rFonts w:cs="TimesNewRomanPS-BoldMT"/>
                <w:noProof/>
                <w:sz w:val="24"/>
                <w:szCs w:val="24"/>
              </w:rPr>
            </w:pPr>
            <w:r>
              <w:t>FOV:      28.2 x 42.3 arc-mins</w:t>
            </w:r>
          </w:p>
        </w:tc>
      </w:tr>
      <w:tr w:rsidR="00195865" w14:paraId="1D5432DB" w14:textId="77777777" w:rsidTr="00F96DE7">
        <w:tc>
          <w:tcPr>
            <w:tcW w:w="4788" w:type="dxa"/>
          </w:tcPr>
          <w:p w14:paraId="07E58F82" w14:textId="77777777" w:rsidR="000B52B9" w:rsidRPr="00F96DE7" w:rsidRDefault="00537E73" w:rsidP="00F96DE7">
            <w:pPr>
              <w:pStyle w:val="Header"/>
              <w:jc w:val="center"/>
              <w:rPr>
                <w:rFonts w:cs="TimesNewRomanPSMT"/>
              </w:rPr>
            </w:pPr>
            <w:r>
              <w:t>T7 Planewave 17" CDK</w:t>
            </w:r>
          </w:p>
        </w:tc>
        <w:tc>
          <w:tcPr>
            <w:tcW w:w="4788" w:type="dxa"/>
          </w:tcPr>
          <w:p w14:paraId="0CBF2DFE" w14:textId="77777777" w:rsidR="000B52B9" w:rsidRDefault="00537E73" w:rsidP="00F96DE7">
            <w:pPr>
              <w:pStyle w:val="Header"/>
              <w:jc w:val="center"/>
            </w:pPr>
            <w:r w:rsidRPr="00F96DE7">
              <w:rPr>
                <w:rFonts w:cs="TimesNewRomanPSMT"/>
              </w:rPr>
              <w:t>Observatory: Nerpio, Spain</w:t>
            </w:r>
          </w:p>
        </w:tc>
      </w:tr>
    </w:tbl>
    <w:p w14:paraId="422FBD45" w14:textId="77777777" w:rsidR="000B52B9" w:rsidRDefault="00022D3F" w:rsidP="00F96DE7">
      <w:pPr>
        <w:pStyle w:val="NoSpacing"/>
        <w:jc w:val="center"/>
      </w:pPr>
      <w:r>
        <w:rPr>
          <w:rFonts w:ascii="Arial" w:hAnsi="Arial" w:cs="Arial"/>
          <w:i/>
          <w:iCs/>
          <w:sz w:val="20"/>
          <w:szCs w:val="20"/>
        </w:rPr>
        <w:t xml:space="preserve">Figure </w:t>
      </w:r>
      <w:r w:rsidR="00887067">
        <w:rPr>
          <w:rFonts w:ascii="Arial" w:hAnsi="Arial" w:cs="Arial"/>
          <w:i/>
          <w:iCs/>
          <w:sz w:val="20"/>
          <w:szCs w:val="20"/>
        </w:rPr>
        <w:t>3</w:t>
      </w:r>
      <w:r w:rsidR="00E90333">
        <w:rPr>
          <w:rFonts w:ascii="Arial" w:hAnsi="Arial" w:cs="Arial"/>
          <w:i/>
          <w:iCs/>
          <w:sz w:val="20"/>
          <w:szCs w:val="20"/>
        </w:rPr>
        <w:t>.</w:t>
      </w:r>
      <w:r w:rsidR="0036095F">
        <w:rPr>
          <w:rFonts w:ascii="Arial" w:hAnsi="Arial" w:cs="Arial"/>
          <w:i/>
          <w:iCs/>
          <w:sz w:val="20"/>
          <w:szCs w:val="20"/>
        </w:rPr>
        <w:t xml:space="preserve"> </w:t>
      </w:r>
      <w:r w:rsidR="00111921">
        <w:rPr>
          <w:rFonts w:ascii="Arial" w:hAnsi="Arial" w:cs="Arial"/>
          <w:i/>
          <w:iCs/>
          <w:sz w:val="20"/>
          <w:szCs w:val="20"/>
        </w:rPr>
        <w:t xml:space="preserve"> </w:t>
      </w:r>
      <w:r w:rsidR="00524891">
        <w:rPr>
          <w:rFonts w:ascii="Arial" w:hAnsi="Arial" w:cs="Arial"/>
          <w:i/>
          <w:iCs/>
          <w:sz w:val="20"/>
          <w:szCs w:val="20"/>
        </w:rPr>
        <w:softHyphen/>
      </w:r>
      <w:r w:rsidR="003500B3">
        <w:rPr>
          <w:rFonts w:ascii="Arial" w:hAnsi="Arial" w:cs="Arial"/>
          <w:i/>
          <w:iCs/>
          <w:sz w:val="20"/>
          <w:szCs w:val="20"/>
        </w:rPr>
        <w:t>iTelescope Platform</w:t>
      </w:r>
      <w:r w:rsidR="0052156B" w:rsidRPr="0052156B">
        <w:rPr>
          <w:rFonts w:ascii="Arial" w:hAnsi="Arial" w:cs="Arial"/>
          <w:i/>
          <w:iCs/>
          <w:sz w:val="20"/>
          <w:szCs w:val="20"/>
        </w:rPr>
        <w:t xml:space="preserve"> used in the </w:t>
      </w:r>
      <w:r>
        <w:rPr>
          <w:rFonts w:ascii="Arial" w:hAnsi="Arial" w:cs="Arial"/>
          <w:i/>
          <w:iCs/>
          <w:sz w:val="20"/>
          <w:szCs w:val="20"/>
        </w:rPr>
        <w:t xml:space="preserve">Boyce Astro </w:t>
      </w:r>
      <w:r w:rsidR="00074281">
        <w:rPr>
          <w:rFonts w:ascii="Arial" w:hAnsi="Arial" w:cs="Arial"/>
          <w:i/>
          <w:iCs/>
          <w:sz w:val="20"/>
          <w:szCs w:val="20"/>
        </w:rPr>
        <w:t>Binary Star Research Seminar</w:t>
      </w:r>
      <w:r w:rsidR="0052156B" w:rsidRPr="0052156B">
        <w:rPr>
          <w:rFonts w:ascii="Arial" w:hAnsi="Arial" w:cs="Arial"/>
          <w:i/>
          <w:iCs/>
          <w:sz w:val="20"/>
          <w:szCs w:val="20"/>
        </w:rPr>
        <w:t>.</w:t>
      </w:r>
    </w:p>
    <w:p w14:paraId="3C7CE55F" w14:textId="77777777" w:rsidR="009B1EC5" w:rsidRDefault="009B1EC5" w:rsidP="00207AAD">
      <w:pPr>
        <w:pStyle w:val="NoSpacing"/>
      </w:pPr>
    </w:p>
    <w:p w14:paraId="1E78372B" w14:textId="77777777" w:rsidR="000B52B9" w:rsidRDefault="00947CE4" w:rsidP="00F96DE7">
      <w:pPr>
        <w:pStyle w:val="NoSpacing"/>
        <w:ind w:firstLine="720"/>
        <w:jc w:val="both"/>
      </w:pPr>
      <w:r>
        <w:t xml:space="preserve">Images were acquired at </w:t>
      </w:r>
      <w:r w:rsidR="00681385">
        <w:t>epoch</w:t>
      </w:r>
      <w:r w:rsidR="00E91DE3">
        <w:t>s</w:t>
      </w:r>
      <w:r w:rsidR="00681385">
        <w:t xml:space="preserve"> 2015.775 and 2015.795</w:t>
      </w:r>
      <w:r>
        <w:t xml:space="preserve"> with e</w:t>
      </w:r>
      <w:r w:rsidR="00681385">
        <w:t xml:space="preserve">xposures of 60, 120 and 240 seconds </w:t>
      </w:r>
      <w:r>
        <w:t xml:space="preserve">using </w:t>
      </w:r>
      <w:r w:rsidR="00681385">
        <w:t>H</w:t>
      </w:r>
      <w:r w:rsidR="00681385" w:rsidRPr="00F96DE7">
        <w:rPr>
          <w:vertAlign w:val="subscript"/>
        </w:rPr>
        <w:t>a</w:t>
      </w:r>
      <w:r w:rsidR="00681385">
        <w:t xml:space="preserve"> and </w:t>
      </w:r>
      <w:r w:rsidR="00A54204">
        <w:t>l</w:t>
      </w:r>
      <w:r w:rsidR="00681385" w:rsidRPr="00CC756B">
        <w:t>uminance</w:t>
      </w:r>
      <w:r w:rsidR="00681385">
        <w:t xml:space="preserve"> filters</w:t>
      </w:r>
      <w:r>
        <w:t xml:space="preserve"> for a </w:t>
      </w:r>
      <w:r w:rsidR="00681385" w:rsidRPr="00A16609">
        <w:t xml:space="preserve">total of </w:t>
      </w:r>
      <w:r w:rsidRPr="00A16609">
        <w:t>thirty-two</w:t>
      </w:r>
      <w:r w:rsidR="00681385" w:rsidRPr="00A16609">
        <w:t xml:space="preserve"> images</w:t>
      </w:r>
      <w:r w:rsidR="00681385">
        <w:t xml:space="preserve">. </w:t>
      </w:r>
      <w:r>
        <w:t xml:space="preserve">Several </w:t>
      </w:r>
      <w:r w:rsidR="00681385" w:rsidRPr="00A16609">
        <w:t xml:space="preserve">of the images </w:t>
      </w:r>
      <w:r w:rsidR="00681385">
        <w:t>w</w:t>
      </w:r>
      <w:r>
        <w:t xml:space="preserve">ere discarded due to </w:t>
      </w:r>
      <w:r w:rsidR="00681385" w:rsidRPr="00A16609">
        <w:t>diffraction spik</w:t>
      </w:r>
      <w:r>
        <w:t>es</w:t>
      </w:r>
      <w:r w:rsidR="00681385" w:rsidRPr="00A16609">
        <w:t xml:space="preserve"> and fused centroids</w:t>
      </w:r>
      <w:r w:rsidR="00A54204">
        <w:t xml:space="preserve"> </w:t>
      </w:r>
      <w:proofErr w:type="gramStart"/>
      <w:r w:rsidR="00A54204">
        <w:t>(</w:t>
      </w:r>
      <w:r>
        <w:t xml:space="preserve"> see</w:t>
      </w:r>
      <w:proofErr w:type="gramEnd"/>
      <w:r>
        <w:t xml:space="preserve"> in F</w:t>
      </w:r>
      <w:r w:rsidR="00681385" w:rsidRPr="00A16609">
        <w:t>igure 4</w:t>
      </w:r>
      <w:r w:rsidR="00A54204">
        <w:t>)</w:t>
      </w:r>
      <w:r w:rsidR="00E91DE3">
        <w:t xml:space="preserve"> that were producing significant variances in position angle and erroneous centroids throughout several attempts to obtain accurate data from those images.</w:t>
      </w:r>
      <w:r w:rsidR="00E91DE3" w:rsidDel="00E91DE3">
        <w:t xml:space="preserve"> </w:t>
      </w:r>
    </w:p>
    <w:tbl>
      <w:tblPr>
        <w:tblStyle w:val="TableGrid"/>
        <w:tblW w:w="0" w:type="auto"/>
        <w:tblInd w:w="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E91DE3" w14:paraId="250F4490" w14:textId="77777777" w:rsidTr="00F96DE7">
        <w:tc>
          <w:tcPr>
            <w:tcW w:w="3192" w:type="dxa"/>
          </w:tcPr>
          <w:p w14:paraId="04E9354E" w14:textId="77777777" w:rsidR="000B52B9" w:rsidRDefault="000B52B9" w:rsidP="00F96DE7">
            <w:pPr>
              <w:pStyle w:val="NoSpacing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DCABB4" wp14:editId="22B3FD9F">
                  <wp:extent cx="1383030" cy="834390"/>
                  <wp:effectExtent l="0" t="0" r="7620" b="3810"/>
                  <wp:docPr id="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/>
                          <a:srcRect r="76731"/>
                          <a:stretch/>
                        </pic:blipFill>
                        <pic:spPr bwMode="auto">
                          <a:xfrm>
                            <a:off x="0" y="0"/>
                            <a:ext cx="1383030" cy="834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01AEAC29" w14:textId="77777777" w:rsidR="000B52B9" w:rsidRDefault="000B52B9" w:rsidP="00F96DE7">
            <w:pPr>
              <w:pStyle w:val="NoSpacing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157F85" wp14:editId="49CA0B73">
                  <wp:extent cx="1876425" cy="971550"/>
                  <wp:effectExtent l="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/>
                          <a:srcRect l="28813" t="5821" r="39617" b="28202"/>
                          <a:stretch/>
                        </pic:blipFill>
                        <pic:spPr bwMode="auto">
                          <a:xfrm>
                            <a:off x="0" y="0"/>
                            <a:ext cx="187642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DE3" w14:paraId="7A77DF70" w14:textId="77777777" w:rsidTr="00F96DE7">
        <w:tc>
          <w:tcPr>
            <w:tcW w:w="3192" w:type="dxa"/>
          </w:tcPr>
          <w:p w14:paraId="55C60D79" w14:textId="77777777" w:rsidR="000B52B9" w:rsidRDefault="00E91DE3" w:rsidP="00F96DE7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Diffraction spiking</w:t>
            </w:r>
          </w:p>
          <w:p w14:paraId="29FFBE8A" w14:textId="77777777" w:rsidR="000B52B9" w:rsidRDefault="00E91DE3" w:rsidP="00F96DE7">
            <w:pPr>
              <w:pStyle w:val="NoSpacing"/>
              <w:jc w:val="center"/>
              <w:rPr>
                <w:noProof/>
              </w:rPr>
            </w:pPr>
            <w:r>
              <w:t>Luminance filter</w:t>
            </w:r>
          </w:p>
          <w:p w14:paraId="533D76F8" w14:textId="77777777" w:rsidR="000B52B9" w:rsidRDefault="00E91DE3" w:rsidP="00F96DE7">
            <w:pPr>
              <w:pStyle w:val="NoSpacing"/>
              <w:jc w:val="center"/>
            </w:pPr>
            <w:r>
              <w:t>120 second exposure</w:t>
            </w:r>
          </w:p>
        </w:tc>
        <w:tc>
          <w:tcPr>
            <w:tcW w:w="3192" w:type="dxa"/>
          </w:tcPr>
          <w:p w14:paraId="7809E2D4" w14:textId="77777777" w:rsidR="000B52B9" w:rsidRDefault="00E91DE3" w:rsidP="00F96DE7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BC pair fused</w:t>
            </w:r>
          </w:p>
          <w:p w14:paraId="2E4FDDF2" w14:textId="77777777" w:rsidR="000B52B9" w:rsidRDefault="00E91DE3" w:rsidP="00F96DE7">
            <w:pPr>
              <w:jc w:val="center"/>
            </w:pPr>
            <w:r>
              <w:t>Luminance</w:t>
            </w:r>
          </w:p>
          <w:p w14:paraId="49025B5D" w14:textId="77777777" w:rsidR="000B52B9" w:rsidRDefault="00E91DE3" w:rsidP="00F96DE7">
            <w:pPr>
              <w:jc w:val="center"/>
            </w:pPr>
            <w:r>
              <w:t>120 second exposure</w:t>
            </w:r>
          </w:p>
        </w:tc>
      </w:tr>
    </w:tbl>
    <w:p w14:paraId="63C3D807" w14:textId="77777777" w:rsidR="000B52B9" w:rsidRDefault="000B52B9" w:rsidP="00F96DE7">
      <w:pPr>
        <w:pStyle w:val="NoSpacing"/>
        <w:jc w:val="center"/>
        <w:rPr>
          <w:rFonts w:ascii="Arial" w:hAnsi="Arial" w:cs="Arial"/>
          <w:i/>
          <w:iCs/>
          <w:sz w:val="20"/>
          <w:szCs w:val="20"/>
        </w:rPr>
      </w:pPr>
    </w:p>
    <w:p w14:paraId="6B43669F" w14:textId="77777777" w:rsidR="000B52B9" w:rsidRDefault="00681385" w:rsidP="00F96DE7">
      <w:pPr>
        <w:pStyle w:val="NoSpacing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igure 4.  </w:t>
      </w:r>
      <w:r>
        <w:rPr>
          <w:rFonts w:ascii="Arial" w:hAnsi="Arial" w:cs="Arial"/>
          <w:i/>
          <w:iCs/>
          <w:sz w:val="20"/>
          <w:szCs w:val="20"/>
        </w:rPr>
        <w:t>Typical examples of images with no measurement used.</w:t>
      </w:r>
    </w:p>
    <w:p w14:paraId="13C4D90D" w14:textId="77777777" w:rsidR="00681385" w:rsidRDefault="00681385" w:rsidP="00681385">
      <w:pPr>
        <w:pStyle w:val="NoSpacing"/>
        <w:ind w:firstLine="720"/>
        <w:rPr>
          <w:rFonts w:ascii="Arial" w:hAnsi="Arial" w:cs="Arial"/>
          <w:i/>
          <w:iCs/>
          <w:sz w:val="20"/>
          <w:szCs w:val="20"/>
        </w:rPr>
      </w:pPr>
    </w:p>
    <w:p w14:paraId="01C781CC" w14:textId="501560AD" w:rsidR="000B52B9" w:rsidRDefault="00E91DE3" w:rsidP="00F96DE7">
      <w:pPr>
        <w:pStyle w:val="NoSpacing"/>
        <w:ind w:firstLine="720"/>
        <w:jc w:val="both"/>
      </w:pPr>
      <w:r>
        <w:t xml:space="preserve">The remaining </w:t>
      </w:r>
      <w:r w:rsidR="00C11BEC">
        <w:t>images were preprocessed</w:t>
      </w:r>
      <w:r>
        <w:t xml:space="preserve"> (dark and flat subtraction)</w:t>
      </w:r>
      <w:r w:rsidR="00C11BEC">
        <w:t xml:space="preserve"> by iTelescope</w:t>
      </w:r>
      <w:r>
        <w:t xml:space="preserve"> and then </w:t>
      </w:r>
      <w:del w:id="0" w:author="Grady Boyce" w:date="2016-02-11T19:36:00Z">
        <w:r w:rsidR="00C11BEC" w:rsidDel="00520701">
          <w:delText xml:space="preserve">downloaded </w:delText>
        </w:r>
        <w:r w:rsidR="009B186D" w:rsidDel="00520701">
          <w:delText xml:space="preserve"> for</w:delText>
        </w:r>
      </w:del>
      <w:ins w:id="1" w:author="Grady Boyce" w:date="2016-02-11T19:36:00Z">
        <w:r w:rsidR="00520701">
          <w:t>downloaded for</w:t>
        </w:r>
      </w:ins>
      <w:r w:rsidR="009B186D">
        <w:t xml:space="preserve"> </w:t>
      </w:r>
      <w:r w:rsidR="00AB6EBD">
        <w:t>analysis</w:t>
      </w:r>
      <w:r w:rsidR="00C11BEC">
        <w:t xml:space="preserve">. </w:t>
      </w:r>
      <w:r>
        <w:t>MaximDL v6 was used to</w:t>
      </w:r>
      <w:r w:rsidR="00C11BEC">
        <w:t xml:space="preserve"> </w:t>
      </w:r>
      <w:r>
        <w:t xml:space="preserve">insert </w:t>
      </w:r>
      <w:r w:rsidR="00C11BEC">
        <w:t>World Coordinate System (WCS) positions into the FITS header</w:t>
      </w:r>
      <w:r w:rsidR="00AB6EBD">
        <w:t>s</w:t>
      </w:r>
      <w:r w:rsidR="004743BF">
        <w:t xml:space="preserve"> through comparison of the image star field against the Fourth U.S. Naval Observatory CCD Astrograph Catalogue (UCAC4). During this p</w:t>
      </w:r>
      <w:r w:rsidR="009C73C0">
        <w:t>rocess</w:t>
      </w:r>
      <w:r w:rsidR="004743BF">
        <w:t>,</w:t>
      </w:r>
      <w:r w:rsidR="009C73C0">
        <w:t xml:space="preserve"> MaximDL</w:t>
      </w:r>
      <w:r w:rsidR="00C11BEC">
        <w:t xml:space="preserve"> </w:t>
      </w:r>
      <w:r w:rsidR="004E784A">
        <w:t xml:space="preserve">typically </w:t>
      </w:r>
      <w:r w:rsidR="004743BF">
        <w:t>used approximately</w:t>
      </w:r>
      <w:r w:rsidR="009B186D">
        <w:t xml:space="preserve"> 180</w:t>
      </w:r>
      <w:r w:rsidR="004E784A">
        <w:t xml:space="preserve"> </w:t>
      </w:r>
      <w:r w:rsidR="004743BF">
        <w:t xml:space="preserve">stars </w:t>
      </w:r>
      <w:r w:rsidR="004E784A">
        <w:t xml:space="preserve">out of </w:t>
      </w:r>
      <w:r w:rsidR="00EA4455">
        <w:t xml:space="preserve">a database of </w:t>
      </w:r>
      <w:r w:rsidR="004E784A">
        <w:t>790 stars</w:t>
      </w:r>
      <w:r w:rsidR="00C11BEC">
        <w:t xml:space="preserve"> </w:t>
      </w:r>
      <w:r w:rsidR="004743BF">
        <w:t xml:space="preserve">for this particular star field. </w:t>
      </w:r>
    </w:p>
    <w:p w14:paraId="5DCB19D1" w14:textId="77777777" w:rsidR="000B52B9" w:rsidRDefault="000B52B9" w:rsidP="00F96DE7">
      <w:pPr>
        <w:pStyle w:val="NoSpacing"/>
        <w:ind w:firstLine="720"/>
        <w:jc w:val="both"/>
      </w:pPr>
    </w:p>
    <w:p w14:paraId="53AA554C" w14:textId="77777777" w:rsidR="000B52B9" w:rsidRDefault="00C11BEC" w:rsidP="00F96DE7">
      <w:pPr>
        <w:pStyle w:val="NoSpacing"/>
        <w:ind w:firstLine="720"/>
        <w:jc w:val="both"/>
      </w:pPr>
      <w:r w:rsidRPr="00282AA8">
        <w:t>Mirametrics Mira Pro</w:t>
      </w:r>
      <w:r w:rsidR="009B186D">
        <w:t xml:space="preserve"> </w:t>
      </w:r>
      <w:r w:rsidR="009B186D" w:rsidRPr="00282AA8">
        <w:t>x64</w:t>
      </w:r>
      <w:r w:rsidRPr="00282AA8">
        <w:t xml:space="preserve"> </w:t>
      </w:r>
      <w:r w:rsidR="004743BF">
        <w:t xml:space="preserve">was used </w:t>
      </w:r>
      <w:r w:rsidRPr="00282AA8">
        <w:t>to</w:t>
      </w:r>
      <w:r w:rsidR="004743BF">
        <w:t xml:space="preserve"> locate</w:t>
      </w:r>
      <w:r w:rsidRPr="00282AA8">
        <w:t xml:space="preserve"> accurate position angle</w:t>
      </w:r>
      <w:r w:rsidR="004E784A">
        <w:t>s</w:t>
      </w:r>
      <w:r w:rsidRPr="00282AA8">
        <w:t xml:space="preserve"> and separ</w:t>
      </w:r>
      <w:r w:rsidR="00074281">
        <w:t>ation</w:t>
      </w:r>
      <w:r w:rsidR="004E784A">
        <w:t>s</w:t>
      </w:r>
      <w:r w:rsidR="00074281">
        <w:t xml:space="preserve"> of </w:t>
      </w:r>
      <w:r w:rsidR="004E784A">
        <w:t>the component</w:t>
      </w:r>
      <w:r w:rsidR="006221B6">
        <w:t xml:space="preserve"> </w:t>
      </w:r>
      <w:r w:rsidR="004E784A">
        <w:t>s</w:t>
      </w:r>
      <w:r w:rsidR="006221B6">
        <w:t>tars</w:t>
      </w:r>
      <w:r w:rsidR="009B186D">
        <w:t>.</w:t>
      </w:r>
      <w:r w:rsidR="004E784A">
        <w:t xml:space="preserve"> </w:t>
      </w:r>
      <w:r w:rsidR="006221B6">
        <w:t xml:space="preserve">The </w:t>
      </w:r>
      <w:r w:rsidRPr="00282AA8">
        <w:t>A, B, and C stars</w:t>
      </w:r>
      <w:r w:rsidR="006221B6">
        <w:t xml:space="preserve"> were identified, marked, and then </w:t>
      </w:r>
      <w:r w:rsidRPr="00282AA8">
        <w:t>measured for position angle and separation</w:t>
      </w:r>
      <w:r w:rsidR="006221B6">
        <w:t xml:space="preserve"> through the algorithm</w:t>
      </w:r>
      <w:r w:rsidR="002D5BF7">
        <w:t>s</w:t>
      </w:r>
      <w:r w:rsidR="006221B6">
        <w:t xml:space="preserve"> of </w:t>
      </w:r>
      <w:r w:rsidRPr="00282AA8">
        <w:t>Mira Pro</w:t>
      </w:r>
      <w:r w:rsidR="006221B6">
        <w:t xml:space="preserve"> </w:t>
      </w:r>
      <w:r w:rsidR="002D5BF7">
        <w:t>able of locating</w:t>
      </w:r>
      <w:r w:rsidR="006221B6">
        <w:t xml:space="preserve"> the centroid of each star. </w:t>
      </w:r>
      <w:r w:rsidR="002D5BF7">
        <w:t>Each stellar c</w:t>
      </w:r>
      <w:r w:rsidRPr="00282AA8">
        <w:t>entroid RA and Dec, calculate</w:t>
      </w:r>
      <w:r>
        <w:t>d</w:t>
      </w:r>
      <w:r w:rsidRPr="00282AA8">
        <w:t xml:space="preserve"> position</w:t>
      </w:r>
      <w:r>
        <w:t xml:space="preserve"> </w:t>
      </w:r>
      <w:r w:rsidRPr="00282AA8">
        <w:t>angle</w:t>
      </w:r>
      <w:r w:rsidR="002D5BF7">
        <w:t>,</w:t>
      </w:r>
      <w:r w:rsidRPr="00282AA8">
        <w:t xml:space="preserve"> and </w:t>
      </w:r>
      <w:r w:rsidR="002D5BF7">
        <w:t xml:space="preserve">angular </w:t>
      </w:r>
      <w:r w:rsidRPr="00282AA8">
        <w:t>separation between the stars</w:t>
      </w:r>
      <w:r w:rsidR="002D5BF7">
        <w:t xml:space="preserve"> were recorded and entered into </w:t>
      </w:r>
      <w:r w:rsidR="006C5000" w:rsidRPr="00845FE2">
        <w:t xml:space="preserve">Microsoft Excel </w:t>
      </w:r>
      <w:r w:rsidR="002D5BF7">
        <w:t xml:space="preserve">to calculate </w:t>
      </w:r>
      <w:r w:rsidR="006C5000" w:rsidRPr="00845FE2">
        <w:t>the standard deviation and standard error of mean from the</w:t>
      </w:r>
      <w:r w:rsidR="006C5000">
        <w:t xml:space="preserve"> astrometric </w:t>
      </w:r>
      <w:r w:rsidR="006C5000" w:rsidRPr="00845FE2">
        <w:t>results.</w:t>
      </w:r>
      <w:r w:rsidR="006C5000">
        <w:t xml:space="preserve"> </w:t>
      </w:r>
      <w:r w:rsidRPr="00282AA8">
        <w:t xml:space="preserve"> </w:t>
      </w:r>
    </w:p>
    <w:p w14:paraId="48972471" w14:textId="77777777" w:rsidR="002D0317" w:rsidRDefault="002D0317" w:rsidP="008068F4">
      <w:pPr>
        <w:pStyle w:val="Default"/>
        <w:rPr>
          <w:b/>
          <w:bCs/>
          <w:color w:val="auto"/>
          <w:sz w:val="23"/>
          <w:szCs w:val="23"/>
        </w:rPr>
      </w:pPr>
    </w:p>
    <w:p w14:paraId="695DE91A" w14:textId="77777777" w:rsidR="006C5000" w:rsidRPr="008068F4" w:rsidRDefault="00031D36" w:rsidP="008068F4">
      <w:pPr>
        <w:pStyle w:val="Default"/>
        <w:rPr>
          <w:b/>
          <w:bCs/>
          <w:color w:val="auto"/>
          <w:sz w:val="23"/>
          <w:szCs w:val="23"/>
        </w:rPr>
      </w:pPr>
      <w:r w:rsidRPr="008068F4">
        <w:rPr>
          <w:b/>
          <w:bCs/>
          <w:color w:val="auto"/>
          <w:sz w:val="23"/>
          <w:szCs w:val="23"/>
        </w:rPr>
        <w:t>Results</w:t>
      </w:r>
    </w:p>
    <w:p w14:paraId="52C4736B" w14:textId="77777777" w:rsidR="00031D36" w:rsidRPr="00A012A8" w:rsidRDefault="00031D36" w:rsidP="000E5C52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14:paraId="558CBC11" w14:textId="77777777" w:rsidR="0036095F" w:rsidRDefault="00F4445E" w:rsidP="0036095F">
      <w:pPr>
        <w:pStyle w:val="NoSpacing"/>
      </w:pPr>
      <w:r>
        <w:tab/>
      </w:r>
      <w:r w:rsidR="006C5000" w:rsidRPr="00207AAD">
        <w:t xml:space="preserve">Table </w:t>
      </w:r>
      <w:r w:rsidR="006C5000">
        <w:t>1</w:t>
      </w:r>
      <w:r w:rsidR="00254BF3">
        <w:t xml:space="preserve"> </w:t>
      </w:r>
      <w:r w:rsidR="0036095F" w:rsidRPr="00845FE2">
        <w:t>show</w:t>
      </w:r>
      <w:r w:rsidR="00254BF3">
        <w:t>s</w:t>
      </w:r>
      <w:r w:rsidR="0036095F" w:rsidRPr="00845FE2">
        <w:t xml:space="preserve"> the </w:t>
      </w:r>
      <w:r w:rsidR="00113220" w:rsidRPr="00845FE2">
        <w:t xml:space="preserve">average of the measurements, </w:t>
      </w:r>
      <w:r w:rsidR="00920612">
        <w:t xml:space="preserve">the </w:t>
      </w:r>
      <w:r w:rsidR="00113220" w:rsidRPr="00845FE2">
        <w:t>standard deviation, and the standard error of the mean for separation in arc seconds</w:t>
      </w:r>
      <w:r w:rsidR="00920612">
        <w:t xml:space="preserve"> and position angles in degrees </w:t>
      </w:r>
      <w:r w:rsidR="00324372">
        <w:t>of the</w:t>
      </w:r>
      <w:r w:rsidR="0036095F" w:rsidRPr="00845FE2">
        <w:t xml:space="preserve"> AB, AC, and BC</w:t>
      </w:r>
      <w:r w:rsidR="00324372">
        <w:t xml:space="preserve"> pairs</w:t>
      </w:r>
      <w:r w:rsidR="0036095F" w:rsidRPr="00845FE2">
        <w:t xml:space="preserve"> of WDS 08167+</w:t>
      </w:r>
      <w:r w:rsidR="00A37782">
        <w:t>4053</w:t>
      </w:r>
      <w:r w:rsidR="00113220">
        <w:t>.</w:t>
      </w:r>
      <w:r w:rsidR="0036095F" w:rsidRPr="00845FE2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1980"/>
        <w:gridCol w:w="2439"/>
        <w:gridCol w:w="2506"/>
      </w:tblGrid>
      <w:tr w:rsidR="00324372" w:rsidRPr="00BB1802" w14:paraId="10BE81FD" w14:textId="77777777" w:rsidTr="000B52B9">
        <w:tc>
          <w:tcPr>
            <w:tcW w:w="935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317BD1B" w14:textId="77777777" w:rsidR="000B52B9" w:rsidRDefault="00324372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607048">
              <w:rPr>
                <w:b/>
                <w:bCs/>
              </w:rPr>
              <w:t>WDS 08167+4053</w:t>
            </w:r>
          </w:p>
        </w:tc>
      </w:tr>
      <w:tr w:rsidR="00310798" w:rsidRPr="00BB1802" w14:paraId="5AA0D6FD" w14:textId="77777777" w:rsidTr="00F96DE7">
        <w:tc>
          <w:tcPr>
            <w:tcW w:w="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DD4" w14:textId="77777777" w:rsidR="000B52B9" w:rsidRDefault="008D527B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Pair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33B1" w14:textId="77777777" w:rsidR="000B52B9" w:rsidRDefault="00310798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73C74">
              <w:rPr>
                <w:b/>
                <w:bCs/>
              </w:rPr>
              <w:t>Obs</w:t>
            </w:r>
            <w:r>
              <w:rPr>
                <w:b/>
                <w:bCs/>
              </w:rPr>
              <w:t>ervations used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C293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60DC" w14:textId="77777777" w:rsidR="000B52B9" w:rsidRDefault="00310798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Angle</w:t>
            </w:r>
          </w:p>
          <w:p w14:paraId="1DD9C180" w14:textId="77777777" w:rsidR="000B52B9" w:rsidRDefault="00AA6D3A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(degrees)</w:t>
            </w:r>
          </w:p>
        </w:tc>
        <w:tc>
          <w:tcPr>
            <w:tcW w:w="2506" w:type="dxa"/>
            <w:tcBorders>
              <w:left w:val="single" w:sz="4" w:space="0" w:color="auto"/>
              <w:bottom w:val="single" w:sz="4" w:space="0" w:color="auto"/>
            </w:tcBorders>
          </w:tcPr>
          <w:p w14:paraId="45E0FC5A" w14:textId="77777777" w:rsidR="000B52B9" w:rsidRDefault="00310798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73C74">
              <w:rPr>
                <w:b/>
                <w:bCs/>
              </w:rPr>
              <w:t>Separation</w:t>
            </w:r>
          </w:p>
          <w:p w14:paraId="633DF304" w14:textId="77777777" w:rsidR="000B52B9" w:rsidRDefault="00AA6D3A" w:rsidP="00F96DE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(arc</w:t>
            </w:r>
            <w:r w:rsidR="0032437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</w:t>
            </w:r>
            <w:r w:rsidR="00324372">
              <w:rPr>
                <w:b/>
                <w:bCs/>
              </w:rPr>
              <w:t>c</w:t>
            </w:r>
            <w:r>
              <w:rPr>
                <w:b/>
                <w:bCs/>
              </w:rPr>
              <w:t>onds)</w:t>
            </w:r>
          </w:p>
        </w:tc>
      </w:tr>
      <w:tr w:rsidR="00310798" w:rsidRPr="00871E2C" w14:paraId="4DE4A4BA" w14:textId="77777777" w:rsidTr="00F96DE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648F62" w14:textId="77777777" w:rsidR="00310798" w:rsidRDefault="00310798" w:rsidP="00AB6EBD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9CE3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D874BA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>
              <w:t>M</w:t>
            </w:r>
            <w:r w:rsidRPr="001822BC">
              <w:t>ean</w:t>
            </w:r>
          </w:p>
        </w:tc>
        <w:tc>
          <w:tcPr>
            <w:tcW w:w="2439" w:type="dxa"/>
            <w:tcBorders>
              <w:top w:val="single" w:sz="4" w:space="0" w:color="auto"/>
            </w:tcBorders>
          </w:tcPr>
          <w:p w14:paraId="2A02C941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344.6</w:t>
            </w:r>
          </w:p>
        </w:tc>
        <w:tc>
          <w:tcPr>
            <w:tcW w:w="2506" w:type="dxa"/>
            <w:tcBorders>
              <w:top w:val="single" w:sz="4" w:space="0" w:color="auto"/>
            </w:tcBorders>
          </w:tcPr>
          <w:p w14:paraId="47EF999B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20.8</w:t>
            </w:r>
          </w:p>
        </w:tc>
      </w:tr>
      <w:tr w:rsidR="00310798" w:rsidRPr="000429C5" w14:paraId="5B8C23EB" w14:textId="77777777" w:rsidTr="00F96DE7">
        <w:tc>
          <w:tcPr>
            <w:tcW w:w="625" w:type="dxa"/>
            <w:tcBorders>
              <w:top w:val="nil"/>
              <w:left w:val="single" w:sz="4" w:space="0" w:color="auto"/>
              <w:bottom w:val="nil"/>
            </w:tcBorders>
          </w:tcPr>
          <w:p w14:paraId="5790501B" w14:textId="77777777" w:rsidR="000B52B9" w:rsidRDefault="00310798" w:rsidP="00F96DE7">
            <w:pPr>
              <w:autoSpaceDE w:val="0"/>
              <w:autoSpaceDN w:val="0"/>
              <w:adjustRightInd w:val="0"/>
            </w:pPr>
            <w:r w:rsidRPr="00E73C74">
              <w:rPr>
                <w:b/>
                <w:bCs/>
              </w:rPr>
              <w:t xml:space="preserve">AB 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0229" w14:textId="77777777" w:rsidR="000B52B9" w:rsidRDefault="00310798" w:rsidP="00F96DE7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14:paraId="6F85BD60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1822BC">
              <w:t>Standard Deviation</w:t>
            </w:r>
          </w:p>
        </w:tc>
        <w:tc>
          <w:tcPr>
            <w:tcW w:w="2439" w:type="dxa"/>
          </w:tcPr>
          <w:p w14:paraId="78BF0DF3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0.36</w:t>
            </w:r>
          </w:p>
        </w:tc>
        <w:tc>
          <w:tcPr>
            <w:tcW w:w="2506" w:type="dxa"/>
          </w:tcPr>
          <w:p w14:paraId="548709B4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9832C1">
              <w:t>0.0</w:t>
            </w:r>
            <w:r>
              <w:t>2</w:t>
            </w:r>
          </w:p>
        </w:tc>
      </w:tr>
      <w:tr w:rsidR="00310798" w:rsidRPr="00BB1802" w14:paraId="0B7D6E42" w14:textId="77777777" w:rsidTr="00F96DE7">
        <w:tc>
          <w:tcPr>
            <w:tcW w:w="625" w:type="dxa"/>
            <w:tcBorders>
              <w:top w:val="nil"/>
              <w:left w:val="single" w:sz="4" w:space="0" w:color="auto"/>
            </w:tcBorders>
          </w:tcPr>
          <w:p w14:paraId="2A4ACCEF" w14:textId="77777777" w:rsidR="00310798" w:rsidRPr="001822BC" w:rsidRDefault="00310798" w:rsidP="00AB6EBD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2A4A925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51F9AC62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1822BC">
              <w:t>Std. Error of Mean</w:t>
            </w:r>
          </w:p>
        </w:tc>
        <w:tc>
          <w:tcPr>
            <w:tcW w:w="2439" w:type="dxa"/>
          </w:tcPr>
          <w:p w14:paraId="7257116D" w14:textId="77777777" w:rsidR="00310798" w:rsidRPr="00E73C74" w:rsidRDefault="00310798" w:rsidP="00C9707F">
            <w:pPr>
              <w:autoSpaceDE w:val="0"/>
              <w:autoSpaceDN w:val="0"/>
              <w:adjustRightInd w:val="0"/>
            </w:pPr>
            <w:r w:rsidRPr="00E73C74">
              <w:t>0.</w:t>
            </w:r>
            <w:r w:rsidR="00C9707F">
              <w:t>083</w:t>
            </w:r>
          </w:p>
        </w:tc>
        <w:tc>
          <w:tcPr>
            <w:tcW w:w="2506" w:type="dxa"/>
          </w:tcPr>
          <w:p w14:paraId="11447D09" w14:textId="77777777" w:rsidR="00310798" w:rsidRPr="00BB1802" w:rsidRDefault="00310798" w:rsidP="00C9707F">
            <w:pPr>
              <w:autoSpaceDE w:val="0"/>
              <w:autoSpaceDN w:val="0"/>
              <w:adjustRightInd w:val="0"/>
            </w:pPr>
            <w:r w:rsidRPr="00E73C74">
              <w:t>0.00</w:t>
            </w:r>
            <w:r w:rsidR="00C9707F">
              <w:t>5</w:t>
            </w:r>
          </w:p>
        </w:tc>
      </w:tr>
      <w:tr w:rsidR="008D527B" w:rsidRPr="00BB1802" w14:paraId="7C43A5C5" w14:textId="77777777" w:rsidTr="00F96DE7">
        <w:tc>
          <w:tcPr>
            <w:tcW w:w="935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FB7EFD" w14:textId="77777777" w:rsidR="008D527B" w:rsidRPr="00BB1802" w:rsidRDefault="008D527B" w:rsidP="00AB6EBD">
            <w:pPr>
              <w:autoSpaceDE w:val="0"/>
              <w:autoSpaceDN w:val="0"/>
              <w:adjustRightInd w:val="0"/>
            </w:pPr>
          </w:p>
        </w:tc>
      </w:tr>
      <w:tr w:rsidR="00310798" w:rsidRPr="00D76377" w14:paraId="0F6835C4" w14:textId="77777777" w:rsidTr="00F96DE7">
        <w:tc>
          <w:tcPr>
            <w:tcW w:w="625" w:type="dxa"/>
            <w:tcBorders>
              <w:left w:val="single" w:sz="4" w:space="0" w:color="auto"/>
              <w:bottom w:val="nil"/>
            </w:tcBorders>
          </w:tcPr>
          <w:p w14:paraId="4A3B6C0E" w14:textId="77777777" w:rsidR="00310798" w:rsidRPr="001822BC" w:rsidRDefault="00310798" w:rsidP="00AB6EBD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4AD27BB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61DA182F" w14:textId="77777777" w:rsidR="00310798" w:rsidRPr="00CC756B" w:rsidRDefault="00310798" w:rsidP="00AB6EBD">
            <w:pPr>
              <w:autoSpaceDE w:val="0"/>
              <w:autoSpaceDN w:val="0"/>
              <w:adjustRightInd w:val="0"/>
            </w:pPr>
            <w:r>
              <w:t>M</w:t>
            </w:r>
            <w:r w:rsidRPr="001822BC">
              <w:t>ean</w:t>
            </w:r>
          </w:p>
        </w:tc>
        <w:tc>
          <w:tcPr>
            <w:tcW w:w="2439" w:type="dxa"/>
          </w:tcPr>
          <w:p w14:paraId="06DEA875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333.8</w:t>
            </w:r>
          </w:p>
        </w:tc>
        <w:tc>
          <w:tcPr>
            <w:tcW w:w="2506" w:type="dxa"/>
          </w:tcPr>
          <w:p w14:paraId="26F13AC4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17.8</w:t>
            </w:r>
          </w:p>
        </w:tc>
      </w:tr>
      <w:tr w:rsidR="00310798" w:rsidRPr="00D76377" w14:paraId="1FAD2075" w14:textId="77777777" w:rsidTr="00F96DE7">
        <w:tc>
          <w:tcPr>
            <w:tcW w:w="625" w:type="dxa"/>
            <w:tcBorders>
              <w:top w:val="nil"/>
              <w:left w:val="single" w:sz="4" w:space="0" w:color="auto"/>
              <w:bottom w:val="nil"/>
            </w:tcBorders>
          </w:tcPr>
          <w:p w14:paraId="2BE35B66" w14:textId="77777777" w:rsidR="000B52B9" w:rsidRDefault="00310798" w:rsidP="00F96DE7">
            <w:pPr>
              <w:autoSpaceDE w:val="0"/>
              <w:autoSpaceDN w:val="0"/>
              <w:adjustRightInd w:val="0"/>
            </w:pPr>
            <w:r w:rsidRPr="00E73C74">
              <w:rPr>
                <w:b/>
                <w:bCs/>
              </w:rPr>
              <w:t xml:space="preserve">AC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C361E90" w14:textId="77777777" w:rsidR="000B52B9" w:rsidRDefault="00310798" w:rsidP="00F96DE7"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533F513A" w14:textId="77777777" w:rsidR="00310798" w:rsidRPr="00CC756B" w:rsidRDefault="00310798" w:rsidP="00AB6EBD">
            <w:pPr>
              <w:autoSpaceDE w:val="0"/>
              <w:autoSpaceDN w:val="0"/>
              <w:adjustRightInd w:val="0"/>
            </w:pPr>
            <w:r w:rsidRPr="001822BC">
              <w:t>Standard Deviation</w:t>
            </w:r>
          </w:p>
        </w:tc>
        <w:tc>
          <w:tcPr>
            <w:tcW w:w="2439" w:type="dxa"/>
          </w:tcPr>
          <w:p w14:paraId="3F1C12E2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0.</w:t>
            </w:r>
            <w:r>
              <w:t>82</w:t>
            </w:r>
          </w:p>
        </w:tc>
        <w:tc>
          <w:tcPr>
            <w:tcW w:w="2506" w:type="dxa"/>
          </w:tcPr>
          <w:p w14:paraId="330D48C3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0.10</w:t>
            </w:r>
          </w:p>
        </w:tc>
      </w:tr>
      <w:tr w:rsidR="00310798" w:rsidRPr="00D76377" w14:paraId="64E4E579" w14:textId="77777777" w:rsidTr="00F96DE7">
        <w:tc>
          <w:tcPr>
            <w:tcW w:w="625" w:type="dxa"/>
            <w:tcBorders>
              <w:top w:val="nil"/>
              <w:left w:val="single" w:sz="4" w:space="0" w:color="auto"/>
            </w:tcBorders>
          </w:tcPr>
          <w:p w14:paraId="4FC2E425" w14:textId="77777777" w:rsidR="00310798" w:rsidRPr="001822BC" w:rsidRDefault="00310798" w:rsidP="00AB6EBD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2B74FC3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4D7BAA08" w14:textId="77777777" w:rsidR="00310798" w:rsidRPr="00CC756B" w:rsidRDefault="00310798" w:rsidP="00AB6EBD">
            <w:pPr>
              <w:autoSpaceDE w:val="0"/>
              <w:autoSpaceDN w:val="0"/>
              <w:adjustRightInd w:val="0"/>
            </w:pPr>
            <w:r w:rsidRPr="001822BC">
              <w:t>Std. Error of Mean</w:t>
            </w:r>
          </w:p>
        </w:tc>
        <w:tc>
          <w:tcPr>
            <w:tcW w:w="2439" w:type="dxa"/>
          </w:tcPr>
          <w:p w14:paraId="1C36C59C" w14:textId="77777777" w:rsidR="00310798" w:rsidRPr="00E73C74" w:rsidRDefault="00310798" w:rsidP="00C9707F">
            <w:pPr>
              <w:autoSpaceDE w:val="0"/>
              <w:autoSpaceDN w:val="0"/>
              <w:adjustRightInd w:val="0"/>
            </w:pPr>
            <w:r w:rsidRPr="00E73C74">
              <w:t>0.</w:t>
            </w:r>
            <w:r w:rsidR="00C9707F">
              <w:t>164</w:t>
            </w:r>
          </w:p>
        </w:tc>
        <w:tc>
          <w:tcPr>
            <w:tcW w:w="2506" w:type="dxa"/>
          </w:tcPr>
          <w:p w14:paraId="7C47ADD6" w14:textId="77777777" w:rsidR="00310798" w:rsidRPr="00E73C74" w:rsidRDefault="00310798" w:rsidP="00C9707F">
            <w:pPr>
              <w:autoSpaceDE w:val="0"/>
              <w:autoSpaceDN w:val="0"/>
              <w:adjustRightInd w:val="0"/>
            </w:pPr>
            <w:r w:rsidRPr="00E73C74">
              <w:t>0.0</w:t>
            </w:r>
            <w:r w:rsidR="00C9707F">
              <w:t>2</w:t>
            </w:r>
          </w:p>
        </w:tc>
      </w:tr>
      <w:tr w:rsidR="008D527B" w:rsidRPr="00BB1802" w14:paraId="21853C9B" w14:textId="77777777" w:rsidTr="00F96DE7">
        <w:tc>
          <w:tcPr>
            <w:tcW w:w="935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C44412D" w14:textId="77777777" w:rsidR="008D527B" w:rsidRPr="00BB1802" w:rsidRDefault="008D527B" w:rsidP="00AB6EBD">
            <w:pPr>
              <w:autoSpaceDE w:val="0"/>
              <w:autoSpaceDN w:val="0"/>
              <w:adjustRightInd w:val="0"/>
            </w:pPr>
          </w:p>
        </w:tc>
      </w:tr>
      <w:tr w:rsidR="00310798" w:rsidRPr="000429C5" w14:paraId="280848F8" w14:textId="77777777" w:rsidTr="00F96DE7">
        <w:tc>
          <w:tcPr>
            <w:tcW w:w="625" w:type="dxa"/>
            <w:tcBorders>
              <w:left w:val="single" w:sz="4" w:space="0" w:color="auto"/>
              <w:bottom w:val="nil"/>
            </w:tcBorders>
          </w:tcPr>
          <w:p w14:paraId="0F72D74F" w14:textId="77777777" w:rsidR="00310798" w:rsidRPr="001822BC" w:rsidRDefault="00310798" w:rsidP="00AB6EBD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3BAB2BD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6C67C99C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1822BC">
              <w:t>Mean</w:t>
            </w:r>
          </w:p>
        </w:tc>
        <w:tc>
          <w:tcPr>
            <w:tcW w:w="2439" w:type="dxa"/>
          </w:tcPr>
          <w:p w14:paraId="64AE546A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209.7</w:t>
            </w:r>
          </w:p>
        </w:tc>
        <w:tc>
          <w:tcPr>
            <w:tcW w:w="2506" w:type="dxa"/>
          </w:tcPr>
          <w:p w14:paraId="0EE95255" w14:textId="77777777" w:rsidR="00310798" w:rsidRPr="00E73C74" w:rsidRDefault="00310798" w:rsidP="00AB6EBD">
            <w:pPr>
              <w:autoSpaceDE w:val="0"/>
              <w:autoSpaceDN w:val="0"/>
              <w:adjustRightInd w:val="0"/>
            </w:pPr>
            <w:r w:rsidRPr="00E73C74">
              <w:t>4.74</w:t>
            </w:r>
          </w:p>
        </w:tc>
      </w:tr>
      <w:tr w:rsidR="00310798" w:rsidRPr="000429C5" w14:paraId="5A25C8FE" w14:textId="77777777" w:rsidTr="00F96DE7">
        <w:tc>
          <w:tcPr>
            <w:tcW w:w="625" w:type="dxa"/>
            <w:tcBorders>
              <w:top w:val="nil"/>
              <w:left w:val="single" w:sz="4" w:space="0" w:color="auto"/>
              <w:bottom w:val="nil"/>
            </w:tcBorders>
          </w:tcPr>
          <w:p w14:paraId="60E40D83" w14:textId="77777777" w:rsidR="000B52B9" w:rsidRDefault="00310798" w:rsidP="00F96DE7">
            <w:pPr>
              <w:autoSpaceDE w:val="0"/>
              <w:autoSpaceDN w:val="0"/>
              <w:adjustRightInd w:val="0"/>
            </w:pPr>
            <w:r w:rsidRPr="00E73C74">
              <w:rPr>
                <w:b/>
                <w:bCs/>
              </w:rPr>
              <w:t xml:space="preserve">BC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7E73601" w14:textId="77777777" w:rsidR="000B52B9" w:rsidRDefault="00310798" w:rsidP="00F96DE7">
            <w:pPr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6C0F8EEA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1822BC">
              <w:t>Standard Deviation</w:t>
            </w:r>
          </w:p>
        </w:tc>
        <w:tc>
          <w:tcPr>
            <w:tcW w:w="2439" w:type="dxa"/>
          </w:tcPr>
          <w:p w14:paraId="2BEA9CF2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0429C5">
              <w:t>0.</w:t>
            </w:r>
            <w:r>
              <w:t>32</w:t>
            </w:r>
          </w:p>
        </w:tc>
        <w:tc>
          <w:tcPr>
            <w:tcW w:w="2506" w:type="dxa"/>
          </w:tcPr>
          <w:p w14:paraId="6293C628" w14:textId="77777777" w:rsidR="00310798" w:rsidRPr="00E73C74" w:rsidRDefault="00310798" w:rsidP="00AB6EBD">
            <w:r w:rsidRPr="00E73C74">
              <w:t>0.03</w:t>
            </w:r>
          </w:p>
        </w:tc>
      </w:tr>
      <w:tr w:rsidR="00310798" w:rsidRPr="000429C5" w14:paraId="302846D2" w14:textId="77777777" w:rsidTr="00F96DE7">
        <w:tc>
          <w:tcPr>
            <w:tcW w:w="625" w:type="dxa"/>
            <w:tcBorders>
              <w:top w:val="nil"/>
              <w:left w:val="single" w:sz="4" w:space="0" w:color="auto"/>
            </w:tcBorders>
          </w:tcPr>
          <w:p w14:paraId="769C97A7" w14:textId="77777777" w:rsidR="00310798" w:rsidRPr="001822BC" w:rsidRDefault="00310798" w:rsidP="00AB6EBD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7072EAA2" w14:textId="77777777" w:rsidR="000B52B9" w:rsidRDefault="000B52B9" w:rsidP="00F96DE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0" w:type="dxa"/>
            <w:tcBorders>
              <w:left w:val="single" w:sz="4" w:space="0" w:color="auto"/>
            </w:tcBorders>
          </w:tcPr>
          <w:p w14:paraId="03A04A8E" w14:textId="77777777" w:rsidR="00310798" w:rsidRPr="000429C5" w:rsidRDefault="00310798" w:rsidP="00AB6EBD">
            <w:pPr>
              <w:autoSpaceDE w:val="0"/>
              <w:autoSpaceDN w:val="0"/>
              <w:adjustRightInd w:val="0"/>
            </w:pPr>
            <w:r w:rsidRPr="001822BC">
              <w:t>Std. Error of Mean</w:t>
            </w:r>
          </w:p>
        </w:tc>
        <w:tc>
          <w:tcPr>
            <w:tcW w:w="2439" w:type="dxa"/>
          </w:tcPr>
          <w:p w14:paraId="3758ED3F" w14:textId="77777777" w:rsidR="00310798" w:rsidRPr="000429C5" w:rsidRDefault="00310798" w:rsidP="00C9707F">
            <w:pPr>
              <w:autoSpaceDE w:val="0"/>
              <w:autoSpaceDN w:val="0"/>
              <w:adjustRightInd w:val="0"/>
            </w:pPr>
            <w:r>
              <w:t>0.</w:t>
            </w:r>
            <w:r w:rsidR="00C9707F">
              <w:t>073</w:t>
            </w:r>
          </w:p>
        </w:tc>
        <w:tc>
          <w:tcPr>
            <w:tcW w:w="2506" w:type="dxa"/>
          </w:tcPr>
          <w:p w14:paraId="6992648C" w14:textId="77777777" w:rsidR="00310798" w:rsidRPr="000429C5" w:rsidRDefault="00310798" w:rsidP="00C9707F">
            <w:pPr>
              <w:autoSpaceDE w:val="0"/>
              <w:autoSpaceDN w:val="0"/>
              <w:adjustRightInd w:val="0"/>
            </w:pPr>
            <w:r>
              <w:t>0.0</w:t>
            </w:r>
            <w:r w:rsidR="00C9707F">
              <w:t>69</w:t>
            </w:r>
          </w:p>
        </w:tc>
      </w:tr>
    </w:tbl>
    <w:p w14:paraId="1431B8B7" w14:textId="77777777" w:rsidR="000B52B9" w:rsidRDefault="00310798" w:rsidP="00F96DE7">
      <w:pPr>
        <w:pStyle w:val="NoSpacing"/>
        <w:jc w:val="center"/>
        <w:rPr>
          <w:rFonts w:ascii="Arial" w:hAnsi="Arial" w:cs="Arial"/>
          <w:i/>
          <w:iCs/>
          <w:sz w:val="20"/>
          <w:szCs w:val="20"/>
        </w:rPr>
      </w:pPr>
      <w:r w:rsidRPr="006C5000">
        <w:rPr>
          <w:rFonts w:ascii="Arial" w:hAnsi="Arial" w:cs="Arial"/>
          <w:i/>
          <w:iCs/>
          <w:sz w:val="20"/>
          <w:szCs w:val="20"/>
        </w:rPr>
        <w:t xml:space="preserve">Table </w:t>
      </w:r>
      <w:r>
        <w:rPr>
          <w:rFonts w:ascii="Arial" w:hAnsi="Arial" w:cs="Arial"/>
          <w:i/>
          <w:iCs/>
          <w:sz w:val="20"/>
          <w:szCs w:val="20"/>
        </w:rPr>
        <w:t>1</w:t>
      </w:r>
      <w:r w:rsidRPr="006C5000">
        <w:rPr>
          <w:rFonts w:ascii="Arial" w:hAnsi="Arial" w:cs="Arial"/>
          <w:i/>
          <w:iCs/>
          <w:sz w:val="20"/>
          <w:szCs w:val="20"/>
        </w:rPr>
        <w:t>: Mira Pro measurement of the pair</w:t>
      </w:r>
      <w:r>
        <w:rPr>
          <w:rFonts w:ascii="Arial" w:hAnsi="Arial" w:cs="Arial"/>
          <w:i/>
          <w:iCs/>
          <w:sz w:val="20"/>
          <w:szCs w:val="20"/>
        </w:rPr>
        <w:t>s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 of WDS 08167+4053.</w:t>
      </w:r>
    </w:p>
    <w:p w14:paraId="5287F076" w14:textId="77777777" w:rsidR="00310798" w:rsidRDefault="00310798" w:rsidP="0036095F">
      <w:pPr>
        <w:pStyle w:val="NoSpacing"/>
      </w:pPr>
    </w:p>
    <w:p w14:paraId="4420D09C" w14:textId="77777777" w:rsidR="00B1564B" w:rsidRDefault="00B1564B" w:rsidP="00111921">
      <w:pPr>
        <w:pStyle w:val="NoSpacing"/>
        <w:rPr>
          <w:rFonts w:ascii="Arial" w:hAnsi="Arial" w:cs="Arial"/>
          <w:i/>
          <w:iCs/>
          <w:sz w:val="20"/>
          <w:szCs w:val="20"/>
        </w:rPr>
      </w:pPr>
    </w:p>
    <w:p w14:paraId="39EFC02C" w14:textId="77777777" w:rsidR="00671680" w:rsidRDefault="00671680" w:rsidP="00111921">
      <w:pPr>
        <w:pStyle w:val="NoSpacing"/>
        <w:rPr>
          <w:rFonts w:ascii="Arial" w:hAnsi="Arial" w:cs="Arial"/>
          <w:i/>
          <w:iCs/>
          <w:sz w:val="20"/>
          <w:szCs w:val="20"/>
        </w:rPr>
      </w:pPr>
    </w:p>
    <w:p w14:paraId="3DAC271C" w14:textId="77777777" w:rsidR="00920612" w:rsidRDefault="008D527B" w:rsidP="00920612">
      <w:pPr>
        <w:pStyle w:val="NoSpacing"/>
      </w:pPr>
      <w:r>
        <w:lastRenderedPageBreak/>
        <w:t xml:space="preserve">The comparison between these measurements and the published measurements in the WDS are found in </w:t>
      </w:r>
      <w:r w:rsidR="00920612">
        <w:t>Table 2</w:t>
      </w:r>
      <w:r w:rsidR="003B6970">
        <w:t>.</w:t>
      </w:r>
    </w:p>
    <w:p w14:paraId="10652FD2" w14:textId="77777777" w:rsidR="003B6970" w:rsidRDefault="003B6970" w:rsidP="0092061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65"/>
        <w:gridCol w:w="586"/>
        <w:gridCol w:w="462"/>
        <w:gridCol w:w="1053"/>
        <w:gridCol w:w="1058"/>
        <w:gridCol w:w="833"/>
        <w:gridCol w:w="728"/>
        <w:gridCol w:w="774"/>
        <w:gridCol w:w="833"/>
        <w:gridCol w:w="728"/>
        <w:gridCol w:w="700"/>
      </w:tblGrid>
      <w:tr w:rsidR="00920612" w14:paraId="331D2EED" w14:textId="77777777" w:rsidTr="00F96DE7">
        <w:tc>
          <w:tcPr>
            <w:tcW w:w="1644" w:type="dxa"/>
            <w:gridSpan w:val="2"/>
            <w:tcBorders>
              <w:bottom w:val="nil"/>
            </w:tcBorders>
          </w:tcPr>
          <w:p w14:paraId="14E84C2E" w14:textId="77777777" w:rsidR="00920612" w:rsidRPr="00F96DE7" w:rsidRDefault="00537E73" w:rsidP="00920612">
            <w:pPr>
              <w:pStyle w:val="NoSpacing"/>
              <w:rPr>
                <w:b/>
              </w:rPr>
            </w:pPr>
            <w:r w:rsidRPr="00F96DE7">
              <w:rPr>
                <w:b/>
              </w:rPr>
              <w:t>WDS Number</w:t>
            </w:r>
          </w:p>
        </w:tc>
        <w:tc>
          <w:tcPr>
            <w:tcW w:w="599" w:type="dxa"/>
            <w:tcBorders>
              <w:bottom w:val="nil"/>
            </w:tcBorders>
          </w:tcPr>
          <w:p w14:paraId="2EBF3FBA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Pair</w:t>
            </w:r>
          </w:p>
        </w:tc>
        <w:tc>
          <w:tcPr>
            <w:tcW w:w="486" w:type="dxa"/>
            <w:tcBorders>
              <w:bottom w:val="nil"/>
            </w:tcBorders>
          </w:tcPr>
          <w:p w14:paraId="79FC9331" w14:textId="77777777" w:rsidR="00920612" w:rsidRPr="00F96DE7" w:rsidRDefault="00920612" w:rsidP="0092061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17" w:type="dxa"/>
            <w:gridSpan w:val="2"/>
          </w:tcPr>
          <w:p w14:paraId="69A7A9B9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Observation</w:t>
            </w:r>
            <w:r w:rsidR="008D527B">
              <w:rPr>
                <w:b/>
              </w:rPr>
              <w:t xml:space="preserve"> Epoch</w:t>
            </w:r>
          </w:p>
        </w:tc>
        <w:tc>
          <w:tcPr>
            <w:tcW w:w="2412" w:type="dxa"/>
            <w:gridSpan w:val="3"/>
            <w:tcBorders>
              <w:bottom w:val="single" w:sz="4" w:space="0" w:color="auto"/>
            </w:tcBorders>
          </w:tcPr>
          <w:p w14:paraId="6026FFD6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Position Angle deg.</w:t>
            </w:r>
          </w:p>
        </w:tc>
        <w:tc>
          <w:tcPr>
            <w:tcW w:w="2318" w:type="dxa"/>
            <w:gridSpan w:val="3"/>
          </w:tcPr>
          <w:p w14:paraId="5331A895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Separation arc-sec</w:t>
            </w:r>
          </w:p>
        </w:tc>
      </w:tr>
      <w:tr w:rsidR="00920612" w14:paraId="6D7DBB23" w14:textId="77777777" w:rsidTr="00920612">
        <w:trPr>
          <w:trHeight w:val="107"/>
        </w:trPr>
        <w:tc>
          <w:tcPr>
            <w:tcW w:w="1644" w:type="dxa"/>
            <w:gridSpan w:val="2"/>
            <w:tcBorders>
              <w:top w:val="nil"/>
            </w:tcBorders>
          </w:tcPr>
          <w:p w14:paraId="019E08ED" w14:textId="77777777" w:rsidR="00920612" w:rsidRPr="00F96DE7" w:rsidRDefault="00920612" w:rsidP="00920612">
            <w:pPr>
              <w:pStyle w:val="NoSpacing"/>
              <w:rPr>
                <w:b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 w14:paraId="26C922DF" w14:textId="77777777" w:rsidR="00920612" w:rsidRPr="00F96DE7" w:rsidRDefault="00920612" w:rsidP="00920612">
            <w:pPr>
              <w:pStyle w:val="NoSpacing"/>
              <w:rPr>
                <w:b/>
              </w:rPr>
            </w:pPr>
          </w:p>
        </w:tc>
        <w:tc>
          <w:tcPr>
            <w:tcW w:w="486" w:type="dxa"/>
            <w:tcBorders>
              <w:top w:val="nil"/>
            </w:tcBorders>
          </w:tcPr>
          <w:p w14:paraId="0D4B9663" w14:textId="77777777" w:rsidR="00920612" w:rsidRPr="00F96DE7" w:rsidRDefault="00920612" w:rsidP="0092061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117" w:type="dxa"/>
            <w:gridSpan w:val="2"/>
          </w:tcPr>
          <w:p w14:paraId="27D51CFC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WDS Historical</w:t>
            </w:r>
          </w:p>
        </w:tc>
        <w:tc>
          <w:tcPr>
            <w:tcW w:w="2412" w:type="dxa"/>
            <w:gridSpan w:val="3"/>
          </w:tcPr>
          <w:p w14:paraId="35C5B68B" w14:textId="77777777" w:rsidR="00920612" w:rsidRPr="00F96DE7" w:rsidRDefault="00537E73" w:rsidP="00920612">
            <w:pPr>
              <w:pStyle w:val="NoSpacing"/>
              <w:rPr>
                <w:b/>
              </w:rPr>
            </w:pPr>
            <w:r w:rsidRPr="00F96DE7">
              <w:rPr>
                <w:b/>
              </w:rPr>
              <w:t>WDS Historical      New</w:t>
            </w:r>
          </w:p>
        </w:tc>
        <w:tc>
          <w:tcPr>
            <w:tcW w:w="2318" w:type="dxa"/>
            <w:gridSpan w:val="3"/>
          </w:tcPr>
          <w:p w14:paraId="7CF8BD29" w14:textId="77777777" w:rsidR="00920612" w:rsidRPr="00F96DE7" w:rsidRDefault="00537E73" w:rsidP="00920612">
            <w:pPr>
              <w:pStyle w:val="NoSpacing"/>
              <w:rPr>
                <w:b/>
              </w:rPr>
            </w:pPr>
            <w:r w:rsidRPr="00F96DE7">
              <w:rPr>
                <w:b/>
              </w:rPr>
              <w:t>WDS Historical     New</w:t>
            </w:r>
          </w:p>
        </w:tc>
      </w:tr>
      <w:tr w:rsidR="00920612" w14:paraId="48FD58BF" w14:textId="77777777" w:rsidTr="00920612">
        <w:tc>
          <w:tcPr>
            <w:tcW w:w="1330" w:type="dxa"/>
            <w:tcBorders>
              <w:bottom w:val="nil"/>
              <w:right w:val="nil"/>
            </w:tcBorders>
          </w:tcPr>
          <w:p w14:paraId="0B8127A0" w14:textId="77777777" w:rsidR="00920612" w:rsidRDefault="00920612" w:rsidP="00920612">
            <w:pPr>
              <w:pStyle w:val="NoSpacing"/>
              <w:jc w:val="center"/>
            </w:pPr>
          </w:p>
        </w:tc>
        <w:tc>
          <w:tcPr>
            <w:tcW w:w="314" w:type="dxa"/>
            <w:tcBorders>
              <w:left w:val="nil"/>
              <w:bottom w:val="nil"/>
            </w:tcBorders>
          </w:tcPr>
          <w:p w14:paraId="74D9ECFA" w14:textId="77777777" w:rsidR="00920612" w:rsidRDefault="00920612" w:rsidP="00920612">
            <w:pPr>
              <w:pStyle w:val="NoSpacing"/>
            </w:pPr>
          </w:p>
        </w:tc>
        <w:tc>
          <w:tcPr>
            <w:tcW w:w="599" w:type="dxa"/>
          </w:tcPr>
          <w:p w14:paraId="67653A70" w14:textId="77777777" w:rsidR="00920612" w:rsidRDefault="00920612" w:rsidP="00920612">
            <w:pPr>
              <w:pStyle w:val="NoSpacing"/>
            </w:pPr>
          </w:p>
        </w:tc>
        <w:tc>
          <w:tcPr>
            <w:tcW w:w="486" w:type="dxa"/>
          </w:tcPr>
          <w:p w14:paraId="317FD233" w14:textId="77777777" w:rsidR="00920612" w:rsidRDefault="00920612" w:rsidP="00920612">
            <w:pPr>
              <w:pStyle w:val="NoSpacing"/>
              <w:jc w:val="center"/>
            </w:pPr>
            <w:r>
              <w:t>#</w:t>
            </w:r>
          </w:p>
        </w:tc>
        <w:tc>
          <w:tcPr>
            <w:tcW w:w="1053" w:type="dxa"/>
          </w:tcPr>
          <w:p w14:paraId="0FAFBD81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First</w:t>
            </w:r>
          </w:p>
        </w:tc>
        <w:tc>
          <w:tcPr>
            <w:tcW w:w="1064" w:type="dxa"/>
          </w:tcPr>
          <w:p w14:paraId="6405C292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Last</w:t>
            </w:r>
          </w:p>
        </w:tc>
        <w:tc>
          <w:tcPr>
            <w:tcW w:w="836" w:type="dxa"/>
          </w:tcPr>
          <w:p w14:paraId="4C064A88" w14:textId="77777777" w:rsidR="00920612" w:rsidRPr="00F96DE7" w:rsidRDefault="00537E73" w:rsidP="00920612">
            <w:pPr>
              <w:pStyle w:val="NoSpacing"/>
              <w:rPr>
                <w:b/>
              </w:rPr>
            </w:pPr>
            <w:r w:rsidRPr="00F96DE7">
              <w:rPr>
                <w:b/>
              </w:rPr>
              <w:t>First</w:t>
            </w:r>
          </w:p>
        </w:tc>
        <w:tc>
          <w:tcPr>
            <w:tcW w:w="740" w:type="dxa"/>
          </w:tcPr>
          <w:p w14:paraId="28662809" w14:textId="77777777" w:rsidR="00920612" w:rsidRPr="00F96DE7" w:rsidRDefault="00537E73" w:rsidP="00920612">
            <w:pPr>
              <w:pStyle w:val="NoSpacing"/>
              <w:rPr>
                <w:b/>
              </w:rPr>
            </w:pPr>
            <w:r w:rsidRPr="00F96DE7">
              <w:rPr>
                <w:b/>
              </w:rPr>
              <w:t>Last</w:t>
            </w:r>
          </w:p>
        </w:tc>
        <w:tc>
          <w:tcPr>
            <w:tcW w:w="836" w:type="dxa"/>
          </w:tcPr>
          <w:p w14:paraId="721AB8EF" w14:textId="77777777" w:rsidR="00920612" w:rsidRPr="00F96DE7" w:rsidRDefault="00537E73" w:rsidP="00920612">
            <w:pPr>
              <w:pStyle w:val="NoSpacing"/>
              <w:rPr>
                <w:b/>
              </w:rPr>
            </w:pPr>
            <w:r w:rsidRPr="00F96DE7">
              <w:rPr>
                <w:b/>
              </w:rPr>
              <w:t>2015</w:t>
            </w:r>
          </w:p>
        </w:tc>
        <w:tc>
          <w:tcPr>
            <w:tcW w:w="836" w:type="dxa"/>
          </w:tcPr>
          <w:p w14:paraId="06359699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First</w:t>
            </w:r>
          </w:p>
        </w:tc>
        <w:tc>
          <w:tcPr>
            <w:tcW w:w="740" w:type="dxa"/>
          </w:tcPr>
          <w:p w14:paraId="50DF231A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Last</w:t>
            </w:r>
          </w:p>
        </w:tc>
        <w:tc>
          <w:tcPr>
            <w:tcW w:w="742" w:type="dxa"/>
          </w:tcPr>
          <w:p w14:paraId="1B528D24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2015</w:t>
            </w:r>
          </w:p>
        </w:tc>
      </w:tr>
      <w:tr w:rsidR="00920612" w14:paraId="261E7BFF" w14:textId="77777777" w:rsidTr="00920612">
        <w:tc>
          <w:tcPr>
            <w:tcW w:w="1330" w:type="dxa"/>
            <w:tcBorders>
              <w:top w:val="nil"/>
              <w:bottom w:val="nil"/>
              <w:right w:val="nil"/>
            </w:tcBorders>
          </w:tcPr>
          <w:p w14:paraId="3A4279D8" w14:textId="77777777" w:rsidR="00920612" w:rsidRDefault="00920612" w:rsidP="00920612">
            <w:pPr>
              <w:pStyle w:val="NoSpacing"/>
              <w:jc w:val="center"/>
            </w:pPr>
            <w:r>
              <w:t>WDS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</w:tcBorders>
          </w:tcPr>
          <w:p w14:paraId="234920DF" w14:textId="77777777" w:rsidR="00920612" w:rsidRDefault="00920612" w:rsidP="00920612">
            <w:pPr>
              <w:pStyle w:val="NoSpacing"/>
            </w:pPr>
          </w:p>
        </w:tc>
        <w:tc>
          <w:tcPr>
            <w:tcW w:w="599" w:type="dxa"/>
          </w:tcPr>
          <w:p w14:paraId="477ED6D7" w14:textId="77777777" w:rsidR="00920612" w:rsidRDefault="00920612" w:rsidP="00920612">
            <w:pPr>
              <w:pStyle w:val="NoSpacing"/>
            </w:pPr>
            <w:r>
              <w:t>AB</w:t>
            </w:r>
          </w:p>
        </w:tc>
        <w:tc>
          <w:tcPr>
            <w:tcW w:w="486" w:type="dxa"/>
          </w:tcPr>
          <w:p w14:paraId="6804C90D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53" w:type="dxa"/>
          </w:tcPr>
          <w:p w14:paraId="1AA1D47D" w14:textId="77777777" w:rsidR="00920612" w:rsidRPr="00F60663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1957.19</w:t>
            </w:r>
          </w:p>
        </w:tc>
        <w:tc>
          <w:tcPr>
            <w:tcW w:w="1064" w:type="dxa"/>
          </w:tcPr>
          <w:p w14:paraId="4D616DF1" w14:textId="77777777" w:rsidR="00920612" w:rsidRPr="00F60663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2010.265</w:t>
            </w:r>
          </w:p>
        </w:tc>
        <w:tc>
          <w:tcPr>
            <w:tcW w:w="836" w:type="dxa"/>
          </w:tcPr>
          <w:p w14:paraId="2DC388AC" w14:textId="77777777" w:rsidR="00920612" w:rsidRPr="00F60663" w:rsidRDefault="00920612" w:rsidP="009206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249.6</w:t>
            </w:r>
          </w:p>
        </w:tc>
        <w:tc>
          <w:tcPr>
            <w:tcW w:w="740" w:type="dxa"/>
          </w:tcPr>
          <w:p w14:paraId="415F0B52" w14:textId="77777777" w:rsidR="00920612" w:rsidRPr="00F60663" w:rsidRDefault="00920612" w:rsidP="009206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343.8</w:t>
            </w:r>
          </w:p>
        </w:tc>
        <w:tc>
          <w:tcPr>
            <w:tcW w:w="836" w:type="dxa"/>
          </w:tcPr>
          <w:p w14:paraId="764224A6" w14:textId="77777777" w:rsidR="00920612" w:rsidRDefault="00920612" w:rsidP="00920612">
            <w:pPr>
              <w:pStyle w:val="NoSpacing"/>
            </w:pPr>
            <w:r>
              <w:t>344.7</w:t>
            </w:r>
          </w:p>
        </w:tc>
        <w:tc>
          <w:tcPr>
            <w:tcW w:w="836" w:type="dxa"/>
          </w:tcPr>
          <w:p w14:paraId="6284E8AB" w14:textId="77777777" w:rsidR="00920612" w:rsidRPr="00FC7C39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</w:t>
            </w:r>
          </w:p>
        </w:tc>
        <w:tc>
          <w:tcPr>
            <w:tcW w:w="740" w:type="dxa"/>
          </w:tcPr>
          <w:p w14:paraId="1FDEC569" w14:textId="77777777" w:rsidR="00920612" w:rsidRPr="00FC7C39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20.88</w:t>
            </w:r>
          </w:p>
        </w:tc>
        <w:tc>
          <w:tcPr>
            <w:tcW w:w="742" w:type="dxa"/>
          </w:tcPr>
          <w:p w14:paraId="40480617" w14:textId="77777777" w:rsidR="00920612" w:rsidRDefault="00920612" w:rsidP="00920612">
            <w:pPr>
              <w:pStyle w:val="NoSpacing"/>
              <w:jc w:val="center"/>
            </w:pPr>
            <w:r>
              <w:t>20.8</w:t>
            </w:r>
          </w:p>
        </w:tc>
      </w:tr>
      <w:tr w:rsidR="00920612" w14:paraId="46730ED7" w14:textId="77777777" w:rsidTr="00920612">
        <w:tc>
          <w:tcPr>
            <w:tcW w:w="1330" w:type="dxa"/>
            <w:tcBorders>
              <w:top w:val="nil"/>
              <w:bottom w:val="nil"/>
              <w:right w:val="nil"/>
            </w:tcBorders>
          </w:tcPr>
          <w:p w14:paraId="7A879EBB" w14:textId="77777777" w:rsidR="00920612" w:rsidRDefault="00920612" w:rsidP="00920612">
            <w:pPr>
              <w:pStyle w:val="NoSpacing"/>
            </w:pPr>
            <w:r>
              <w:t>08167+4053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</w:tcBorders>
          </w:tcPr>
          <w:p w14:paraId="3FE15582" w14:textId="77777777" w:rsidR="00920612" w:rsidRDefault="00920612" w:rsidP="00920612">
            <w:pPr>
              <w:pStyle w:val="NoSpacing"/>
            </w:pPr>
          </w:p>
        </w:tc>
        <w:tc>
          <w:tcPr>
            <w:tcW w:w="599" w:type="dxa"/>
          </w:tcPr>
          <w:p w14:paraId="429A3385" w14:textId="77777777" w:rsidR="00920612" w:rsidRDefault="00920612" w:rsidP="00920612">
            <w:pPr>
              <w:pStyle w:val="NoSpacing"/>
            </w:pPr>
            <w:r>
              <w:t>AC</w:t>
            </w:r>
          </w:p>
        </w:tc>
        <w:tc>
          <w:tcPr>
            <w:tcW w:w="486" w:type="dxa"/>
          </w:tcPr>
          <w:p w14:paraId="30B7403F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53" w:type="dxa"/>
          </w:tcPr>
          <w:p w14:paraId="01287CF1" w14:textId="77777777" w:rsidR="00920612" w:rsidRPr="00A83D24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1969.052</w:t>
            </w:r>
          </w:p>
        </w:tc>
        <w:tc>
          <w:tcPr>
            <w:tcW w:w="1064" w:type="dxa"/>
          </w:tcPr>
          <w:p w14:paraId="094DEB0B" w14:textId="77777777" w:rsidR="00920612" w:rsidRPr="00A83D24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1998.28</w:t>
            </w:r>
          </w:p>
        </w:tc>
        <w:tc>
          <w:tcPr>
            <w:tcW w:w="836" w:type="dxa"/>
          </w:tcPr>
          <w:p w14:paraId="0D3EAF09" w14:textId="77777777" w:rsidR="00920612" w:rsidRPr="00A83D24" w:rsidRDefault="00920612" w:rsidP="009206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327.12</w:t>
            </w:r>
          </w:p>
        </w:tc>
        <w:tc>
          <w:tcPr>
            <w:tcW w:w="740" w:type="dxa"/>
          </w:tcPr>
          <w:p w14:paraId="38CDA76D" w14:textId="77777777" w:rsidR="00920612" w:rsidRPr="00A83D24" w:rsidRDefault="00920612" w:rsidP="009206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331.1</w:t>
            </w:r>
          </w:p>
        </w:tc>
        <w:tc>
          <w:tcPr>
            <w:tcW w:w="836" w:type="dxa"/>
          </w:tcPr>
          <w:p w14:paraId="449CD6CD" w14:textId="77777777" w:rsidR="00920612" w:rsidRDefault="00920612" w:rsidP="00920612">
            <w:pPr>
              <w:pStyle w:val="NoSpacing"/>
            </w:pPr>
            <w:r>
              <w:rPr>
                <w:rFonts w:ascii="Calibri" w:hAnsi="Calibri"/>
                <w:color w:val="000000"/>
              </w:rPr>
              <w:t>333.8</w:t>
            </w:r>
          </w:p>
        </w:tc>
        <w:tc>
          <w:tcPr>
            <w:tcW w:w="836" w:type="dxa"/>
          </w:tcPr>
          <w:p w14:paraId="4FE962AB" w14:textId="77777777" w:rsidR="00920612" w:rsidRPr="00A83D24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17.912</w:t>
            </w:r>
          </w:p>
        </w:tc>
        <w:tc>
          <w:tcPr>
            <w:tcW w:w="740" w:type="dxa"/>
          </w:tcPr>
          <w:p w14:paraId="477B1F0D" w14:textId="77777777" w:rsidR="00920612" w:rsidRPr="00D3530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17.98</w:t>
            </w:r>
          </w:p>
        </w:tc>
        <w:tc>
          <w:tcPr>
            <w:tcW w:w="742" w:type="dxa"/>
          </w:tcPr>
          <w:p w14:paraId="596302E6" w14:textId="77777777" w:rsidR="00920612" w:rsidRPr="00D76377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17.8</w:t>
            </w:r>
          </w:p>
        </w:tc>
      </w:tr>
      <w:tr w:rsidR="00920612" w14:paraId="1722E298" w14:textId="77777777" w:rsidTr="00920612">
        <w:tc>
          <w:tcPr>
            <w:tcW w:w="1330" w:type="dxa"/>
            <w:tcBorders>
              <w:top w:val="nil"/>
              <w:bottom w:val="single" w:sz="4" w:space="0" w:color="auto"/>
              <w:right w:val="nil"/>
            </w:tcBorders>
          </w:tcPr>
          <w:p w14:paraId="470D2D6A" w14:textId="77777777" w:rsidR="00920612" w:rsidRDefault="00920612" w:rsidP="00920612">
            <w:pPr>
              <w:pStyle w:val="NoSpacing"/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</w:tcBorders>
          </w:tcPr>
          <w:p w14:paraId="5F941725" w14:textId="77777777" w:rsidR="00920612" w:rsidRDefault="00920612" w:rsidP="00920612">
            <w:pPr>
              <w:pStyle w:val="NoSpacing"/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4F48C5E6" w14:textId="77777777" w:rsidR="00920612" w:rsidRDefault="00920612" w:rsidP="00920612">
            <w:pPr>
              <w:pStyle w:val="NoSpacing"/>
            </w:pPr>
            <w:r>
              <w:t>BC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14:paraId="35DCF221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7841B334" w14:textId="77777777" w:rsidR="00920612" w:rsidRPr="00CD6B5D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1894.31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B84BC38" w14:textId="77777777" w:rsidR="00920612" w:rsidRPr="00CD6B5D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1998.28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7E355A3A" w14:textId="77777777" w:rsidR="00920612" w:rsidRPr="00CD6B5D" w:rsidRDefault="00920612" w:rsidP="009206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5FD35183" w14:textId="77777777" w:rsidR="00920612" w:rsidRPr="00CD6B5D" w:rsidRDefault="00920612" w:rsidP="009206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209.9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48EB04E7" w14:textId="77777777" w:rsidR="00920612" w:rsidRDefault="00920612" w:rsidP="00920612">
            <w:pPr>
              <w:pStyle w:val="NoSpacing"/>
            </w:pPr>
            <w:r>
              <w:rPr>
                <w:rFonts w:ascii="Calibri" w:hAnsi="Calibri"/>
                <w:color w:val="000000"/>
              </w:rPr>
              <w:t>209.9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7B27E47C" w14:textId="77777777" w:rsidR="00920612" w:rsidRPr="00CD6B5D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4.419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44756FB1" w14:textId="77777777" w:rsidR="00920612" w:rsidRPr="00CD6B5D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684AC2DF" w14:textId="77777777" w:rsidR="00920612" w:rsidRDefault="00920612" w:rsidP="00920612">
            <w:pPr>
              <w:pStyle w:val="NoSpacing"/>
              <w:jc w:val="center"/>
            </w:pPr>
            <w:r w:rsidRPr="009832C1">
              <w:t>4.75</w:t>
            </w:r>
          </w:p>
        </w:tc>
      </w:tr>
    </w:tbl>
    <w:p w14:paraId="305BA52E" w14:textId="77777777" w:rsidR="000B52B9" w:rsidRDefault="00920612" w:rsidP="00F96DE7">
      <w:pPr>
        <w:pStyle w:val="NoSpacing"/>
        <w:jc w:val="center"/>
      </w:pPr>
      <w:r w:rsidRPr="006C5000">
        <w:rPr>
          <w:rFonts w:ascii="Arial" w:hAnsi="Arial" w:cs="Arial"/>
          <w:i/>
          <w:iCs/>
          <w:sz w:val="20"/>
          <w:szCs w:val="20"/>
        </w:rPr>
        <w:t xml:space="preserve">Table </w:t>
      </w:r>
      <w:r>
        <w:rPr>
          <w:rFonts w:ascii="Arial" w:hAnsi="Arial" w:cs="Arial"/>
          <w:i/>
          <w:iCs/>
          <w:sz w:val="20"/>
          <w:szCs w:val="20"/>
        </w:rPr>
        <w:t>2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.  Comparison with </w:t>
      </w:r>
      <w:r>
        <w:rPr>
          <w:rFonts w:ascii="Arial" w:hAnsi="Arial" w:cs="Arial"/>
          <w:i/>
          <w:iCs/>
          <w:sz w:val="20"/>
          <w:szCs w:val="20"/>
        </w:rPr>
        <w:t>WDS Catalog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 data</w:t>
      </w:r>
    </w:p>
    <w:p w14:paraId="46DCA5E2" w14:textId="77777777" w:rsidR="00920612" w:rsidRDefault="00920612" w:rsidP="00920612">
      <w:pPr>
        <w:pStyle w:val="Default"/>
        <w:rPr>
          <w:b/>
          <w:bCs/>
          <w:color w:val="auto"/>
          <w:sz w:val="23"/>
          <w:szCs w:val="23"/>
        </w:rPr>
      </w:pPr>
    </w:p>
    <w:p w14:paraId="19D4B695" w14:textId="77777777" w:rsidR="000B52B9" w:rsidRDefault="00920612" w:rsidP="00F96DE7">
      <w:pPr>
        <w:pStyle w:val="Default"/>
      </w:pPr>
      <w:r w:rsidRPr="008068F4">
        <w:rPr>
          <w:b/>
          <w:bCs/>
          <w:color w:val="auto"/>
          <w:sz w:val="23"/>
          <w:szCs w:val="23"/>
        </w:rPr>
        <w:t>Discussion</w:t>
      </w:r>
    </w:p>
    <w:p w14:paraId="106D1FB0" w14:textId="77777777" w:rsidR="000B52B9" w:rsidRDefault="00920612" w:rsidP="00F96DE7">
      <w:pPr>
        <w:pStyle w:val="NoSpacing"/>
        <w:ind w:firstLine="720"/>
        <w:jc w:val="both"/>
      </w:pPr>
      <w:r>
        <w:t xml:space="preserve">Several </w:t>
      </w:r>
      <w:r w:rsidR="008D527B">
        <w:t xml:space="preserve">CCD images, and their respective </w:t>
      </w:r>
      <w:r>
        <w:t>measurements</w:t>
      </w:r>
      <w:r w:rsidR="008D527B">
        <w:t>,</w:t>
      </w:r>
      <w:r>
        <w:t xml:space="preserve"> were dropped </w:t>
      </w:r>
      <w:r w:rsidR="008D527B">
        <w:t>due to the saturation and diffraction flaws described above. F</w:t>
      </w:r>
      <w:r>
        <w:t xml:space="preserve">using of </w:t>
      </w:r>
      <w:r w:rsidR="008D527B">
        <w:t xml:space="preserve">stellar </w:t>
      </w:r>
      <w:r>
        <w:t>centroid</w:t>
      </w:r>
      <w:r w:rsidR="008D527B">
        <w:t>s in a CCD image</w:t>
      </w:r>
      <w:r>
        <w:t xml:space="preserve"> </w:t>
      </w:r>
      <w:r w:rsidR="008D527B">
        <w:t>occurs</w:t>
      </w:r>
      <w:r>
        <w:t xml:space="preserve"> when adjacent stars are </w:t>
      </w:r>
      <w:r w:rsidR="008D527B">
        <w:t xml:space="preserve">too </w:t>
      </w:r>
      <w:r>
        <w:t>close</w:t>
      </w:r>
      <w:r w:rsidR="008D527B">
        <w:t xml:space="preserve"> together on the CCD imaging chip allowing the light from each star to blend preventing an accurate location of each </w:t>
      </w:r>
      <w:r w:rsidR="00F93916">
        <w:t>independent</w:t>
      </w:r>
      <w:r w:rsidR="008D527B">
        <w:t xml:space="preserve"> stellar centroid. </w:t>
      </w:r>
      <w:r>
        <w:t>Such a situation is common in stars with small separations.  In</w:t>
      </w:r>
      <w:r w:rsidR="00F93916">
        <w:t xml:space="preserve"> imaging this binary star system, </w:t>
      </w:r>
      <w:r>
        <w:t>the BC pair had a separation of only 4 arc seconds.  This resulted in the blending of the two star</w:t>
      </w:r>
      <w:r w:rsidR="00F93916">
        <w:t>’</w:t>
      </w:r>
      <w:r>
        <w:t>s</w:t>
      </w:r>
      <w:r w:rsidR="00F93916">
        <w:t xml:space="preserve"> centroids</w:t>
      </w:r>
      <w:r>
        <w:t xml:space="preserve">, and thus inaccurate </w:t>
      </w:r>
      <w:r w:rsidR="00F93916">
        <w:t>measurements</w:t>
      </w:r>
      <w:r>
        <w:t xml:space="preserve">.  </w:t>
      </w:r>
    </w:p>
    <w:p w14:paraId="45656732" w14:textId="77777777" w:rsidR="000B52B9" w:rsidRDefault="000B52B9" w:rsidP="00F96DE7">
      <w:pPr>
        <w:pStyle w:val="NoSpacing"/>
        <w:ind w:firstLine="720"/>
        <w:jc w:val="both"/>
      </w:pPr>
    </w:p>
    <w:p w14:paraId="5E34D536" w14:textId="77777777" w:rsidR="000B52B9" w:rsidRDefault="00F93916" w:rsidP="00F96DE7">
      <w:pPr>
        <w:pStyle w:val="NoSpacing"/>
        <w:ind w:firstLine="720"/>
        <w:jc w:val="both"/>
      </w:pPr>
      <w:r>
        <w:t>Review of the WDS historical data raised questions surrounding the historical measurements of t</w:t>
      </w:r>
      <w:r w:rsidR="00920612">
        <w:t xml:space="preserve">wo observations (epoch 1957 and epoch 1983) with regard to the position angle. These points might require further investigation as they are several standard deviations from the mean. </w:t>
      </w:r>
      <w:r w:rsidR="00920612" w:rsidRPr="005F1F8F">
        <w:t>The mean for</w:t>
      </w:r>
      <w:r w:rsidR="00920612">
        <w:t xml:space="preserve"> the </w:t>
      </w:r>
      <w:r w:rsidR="00920612" w:rsidRPr="005F1F8F">
        <w:t>data group is 341</w:t>
      </w:r>
      <w:r>
        <w:t xml:space="preserve"> degrees</w:t>
      </w:r>
      <w:r w:rsidR="00920612">
        <w:t xml:space="preserve"> and</w:t>
      </w:r>
      <w:r w:rsidR="00920612" w:rsidRPr="005F1F8F">
        <w:t xml:space="preserve"> the standard deviation is 2.11</w:t>
      </w:r>
      <w:r>
        <w:t xml:space="preserve"> degrees</w:t>
      </w:r>
      <w:r w:rsidR="00920612">
        <w:t>.</w:t>
      </w:r>
    </w:p>
    <w:p w14:paraId="2BE44F9C" w14:textId="77777777" w:rsidR="00920612" w:rsidRDefault="00920612" w:rsidP="00920612">
      <w:pPr>
        <w:pStyle w:val="NoSpacing"/>
      </w:pPr>
    </w:p>
    <w:tbl>
      <w:tblPr>
        <w:tblStyle w:val="TableGrid"/>
        <w:tblW w:w="0" w:type="auto"/>
        <w:tblInd w:w="1381" w:type="dxa"/>
        <w:tblLook w:val="04A0" w:firstRow="1" w:lastRow="0" w:firstColumn="1" w:lastColumn="0" w:noHBand="0" w:noVBand="1"/>
      </w:tblPr>
      <w:tblGrid>
        <w:gridCol w:w="1188"/>
        <w:gridCol w:w="2430"/>
        <w:gridCol w:w="1620"/>
        <w:gridCol w:w="1350"/>
      </w:tblGrid>
      <w:tr w:rsidR="00920612" w14:paraId="1BE8B2C5" w14:textId="77777777" w:rsidTr="00F96DE7">
        <w:tc>
          <w:tcPr>
            <w:tcW w:w="1188" w:type="dxa"/>
            <w:vAlign w:val="bottom"/>
          </w:tcPr>
          <w:p w14:paraId="70CEE916" w14:textId="77777777" w:rsidR="00920612" w:rsidRPr="00F96DE7" w:rsidRDefault="00537E73" w:rsidP="0092061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6DE7">
              <w:rPr>
                <w:rFonts w:ascii="Calibri" w:eastAsia="Times New Roman" w:hAnsi="Calibri" w:cs="Times New Roman"/>
                <w:b/>
                <w:color w:val="000000"/>
              </w:rPr>
              <w:t>Epoch</w:t>
            </w:r>
          </w:p>
        </w:tc>
        <w:tc>
          <w:tcPr>
            <w:tcW w:w="2430" w:type="dxa"/>
            <w:vAlign w:val="bottom"/>
          </w:tcPr>
          <w:p w14:paraId="4CD0F3E4" w14:textId="77777777" w:rsidR="00920612" w:rsidRPr="00F96DE7" w:rsidRDefault="00537E73" w:rsidP="0092061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6DE7">
              <w:rPr>
                <w:rFonts w:ascii="Calibri" w:eastAsia="Times New Roman" w:hAnsi="Calibri" w:cs="Times New Roman"/>
                <w:b/>
                <w:color w:val="000000"/>
              </w:rPr>
              <w:t>Position Angle</w:t>
            </w:r>
          </w:p>
        </w:tc>
        <w:tc>
          <w:tcPr>
            <w:tcW w:w="1620" w:type="dxa"/>
            <w:vAlign w:val="bottom"/>
          </w:tcPr>
          <w:p w14:paraId="07295842" w14:textId="77777777" w:rsidR="00920612" w:rsidRPr="00F96DE7" w:rsidRDefault="00537E73" w:rsidP="0092061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96DE7">
              <w:rPr>
                <w:rFonts w:ascii="Calibri" w:eastAsia="Times New Roman" w:hAnsi="Calibri" w:cs="Times New Roman"/>
                <w:b/>
                <w:color w:val="000000"/>
              </w:rPr>
              <w:t>Separation</w:t>
            </w:r>
          </w:p>
        </w:tc>
        <w:tc>
          <w:tcPr>
            <w:tcW w:w="1350" w:type="dxa"/>
          </w:tcPr>
          <w:p w14:paraId="582B9B11" w14:textId="77777777" w:rsidR="00920612" w:rsidRPr="00F96DE7" w:rsidRDefault="00537E73" w:rsidP="00920612">
            <w:pPr>
              <w:pStyle w:val="NoSpacing"/>
              <w:jc w:val="center"/>
              <w:rPr>
                <w:b/>
              </w:rPr>
            </w:pPr>
            <w:r w:rsidRPr="00F96DE7">
              <w:rPr>
                <w:b/>
              </w:rPr>
              <w:t>Note</w:t>
            </w:r>
          </w:p>
        </w:tc>
      </w:tr>
      <w:tr w:rsidR="00920612" w14:paraId="2976A284" w14:textId="77777777" w:rsidTr="00F96DE7">
        <w:tc>
          <w:tcPr>
            <w:tcW w:w="1188" w:type="dxa"/>
            <w:shd w:val="clear" w:color="auto" w:fill="FFFF00"/>
            <w:vAlign w:val="bottom"/>
          </w:tcPr>
          <w:p w14:paraId="491EF001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1957.19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42EA384B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249.6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2E7E7E99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</w:t>
            </w:r>
          </w:p>
        </w:tc>
        <w:tc>
          <w:tcPr>
            <w:tcW w:w="1350" w:type="dxa"/>
            <w:shd w:val="clear" w:color="auto" w:fill="FFFF00"/>
          </w:tcPr>
          <w:p w14:paraId="45CB75E5" w14:textId="77777777" w:rsidR="00920612" w:rsidRDefault="00920612" w:rsidP="00920612">
            <w:pPr>
              <w:pStyle w:val="NoSpacing"/>
            </w:pPr>
            <w:r>
              <w:t xml:space="preserve">PA differs </w:t>
            </w:r>
          </w:p>
        </w:tc>
      </w:tr>
      <w:tr w:rsidR="00920612" w14:paraId="7143E74A" w14:textId="77777777" w:rsidTr="00F96DE7">
        <w:tc>
          <w:tcPr>
            <w:tcW w:w="1188" w:type="dxa"/>
            <w:vAlign w:val="bottom"/>
          </w:tcPr>
          <w:p w14:paraId="47457101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1969.051</w:t>
            </w:r>
          </w:p>
        </w:tc>
        <w:tc>
          <w:tcPr>
            <w:tcW w:w="2430" w:type="dxa"/>
            <w:vAlign w:val="bottom"/>
          </w:tcPr>
          <w:p w14:paraId="4E0CFF0A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338.64</w:t>
            </w:r>
          </w:p>
        </w:tc>
        <w:tc>
          <w:tcPr>
            <w:tcW w:w="1620" w:type="dxa"/>
            <w:vAlign w:val="bottom"/>
          </w:tcPr>
          <w:p w14:paraId="63A10E01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20.454</w:t>
            </w:r>
          </w:p>
        </w:tc>
        <w:tc>
          <w:tcPr>
            <w:tcW w:w="1350" w:type="dxa"/>
          </w:tcPr>
          <w:p w14:paraId="34A3215E" w14:textId="77777777" w:rsidR="00920612" w:rsidRDefault="00920612" w:rsidP="00920612">
            <w:pPr>
              <w:pStyle w:val="NoSpacing"/>
            </w:pPr>
          </w:p>
        </w:tc>
      </w:tr>
      <w:tr w:rsidR="00920612" w14:paraId="7480AA7B" w14:textId="77777777" w:rsidTr="00F96DE7">
        <w:tc>
          <w:tcPr>
            <w:tcW w:w="1188" w:type="dxa"/>
            <w:vAlign w:val="bottom"/>
          </w:tcPr>
          <w:p w14:paraId="550D0169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1973.137</w:t>
            </w:r>
          </w:p>
        </w:tc>
        <w:tc>
          <w:tcPr>
            <w:tcW w:w="2430" w:type="dxa"/>
            <w:vAlign w:val="bottom"/>
          </w:tcPr>
          <w:p w14:paraId="6EFBF8FA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339.137</w:t>
            </w:r>
          </w:p>
        </w:tc>
        <w:tc>
          <w:tcPr>
            <w:tcW w:w="1620" w:type="dxa"/>
            <w:vAlign w:val="bottom"/>
          </w:tcPr>
          <w:p w14:paraId="538B74DF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20.534</w:t>
            </w:r>
          </w:p>
        </w:tc>
        <w:tc>
          <w:tcPr>
            <w:tcW w:w="1350" w:type="dxa"/>
          </w:tcPr>
          <w:p w14:paraId="280F7823" w14:textId="77777777" w:rsidR="00920612" w:rsidRDefault="00920612" w:rsidP="00920612">
            <w:pPr>
              <w:pStyle w:val="NoSpacing"/>
            </w:pPr>
          </w:p>
        </w:tc>
      </w:tr>
      <w:tr w:rsidR="00920612" w14:paraId="639CD53F" w14:textId="77777777" w:rsidTr="00F96DE7">
        <w:tc>
          <w:tcPr>
            <w:tcW w:w="1188" w:type="dxa"/>
            <w:vAlign w:val="bottom"/>
          </w:tcPr>
          <w:p w14:paraId="071933BD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1974.047</w:t>
            </w:r>
          </w:p>
        </w:tc>
        <w:tc>
          <w:tcPr>
            <w:tcW w:w="2430" w:type="dxa"/>
            <w:vAlign w:val="bottom"/>
          </w:tcPr>
          <w:p w14:paraId="6CE2814B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339.198</w:t>
            </w:r>
          </w:p>
        </w:tc>
        <w:tc>
          <w:tcPr>
            <w:tcW w:w="1620" w:type="dxa"/>
            <w:vAlign w:val="bottom"/>
          </w:tcPr>
          <w:p w14:paraId="48871DD2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20.474</w:t>
            </w:r>
          </w:p>
        </w:tc>
        <w:tc>
          <w:tcPr>
            <w:tcW w:w="1350" w:type="dxa"/>
          </w:tcPr>
          <w:p w14:paraId="028FD9A2" w14:textId="77777777" w:rsidR="00920612" w:rsidRDefault="00920612" w:rsidP="00920612">
            <w:pPr>
              <w:pStyle w:val="NoSpacing"/>
            </w:pPr>
          </w:p>
        </w:tc>
      </w:tr>
      <w:tr w:rsidR="00920612" w14:paraId="48F469A1" w14:textId="77777777" w:rsidTr="00F96DE7">
        <w:tc>
          <w:tcPr>
            <w:tcW w:w="1188" w:type="dxa"/>
            <w:vAlign w:val="bottom"/>
          </w:tcPr>
          <w:p w14:paraId="12ADB0FA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1982.041</w:t>
            </w:r>
          </w:p>
        </w:tc>
        <w:tc>
          <w:tcPr>
            <w:tcW w:w="2430" w:type="dxa"/>
            <w:vAlign w:val="bottom"/>
          </w:tcPr>
          <w:p w14:paraId="2C6B1E32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339.911</w:t>
            </w:r>
          </w:p>
        </w:tc>
        <w:tc>
          <w:tcPr>
            <w:tcW w:w="1620" w:type="dxa"/>
            <w:vAlign w:val="bottom"/>
          </w:tcPr>
          <w:p w14:paraId="2472208F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20.387</w:t>
            </w:r>
          </w:p>
        </w:tc>
        <w:tc>
          <w:tcPr>
            <w:tcW w:w="1350" w:type="dxa"/>
          </w:tcPr>
          <w:p w14:paraId="4957D0DC" w14:textId="77777777" w:rsidR="00920612" w:rsidRDefault="00920612" w:rsidP="00920612">
            <w:pPr>
              <w:pStyle w:val="NoSpacing"/>
            </w:pPr>
          </w:p>
        </w:tc>
      </w:tr>
      <w:tr w:rsidR="00920612" w14:paraId="06E11BB6" w14:textId="77777777" w:rsidTr="00F96DE7">
        <w:tc>
          <w:tcPr>
            <w:tcW w:w="1188" w:type="dxa"/>
            <w:vAlign w:val="bottom"/>
          </w:tcPr>
          <w:p w14:paraId="638519EE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1982.937</w:t>
            </w:r>
          </w:p>
        </w:tc>
        <w:tc>
          <w:tcPr>
            <w:tcW w:w="2430" w:type="dxa"/>
            <w:vAlign w:val="bottom"/>
          </w:tcPr>
          <w:p w14:paraId="0440B481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339.733</w:t>
            </w:r>
          </w:p>
        </w:tc>
        <w:tc>
          <w:tcPr>
            <w:tcW w:w="1620" w:type="dxa"/>
            <w:vAlign w:val="bottom"/>
          </w:tcPr>
          <w:p w14:paraId="415961B3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20.378</w:t>
            </w:r>
          </w:p>
        </w:tc>
        <w:tc>
          <w:tcPr>
            <w:tcW w:w="1350" w:type="dxa"/>
          </w:tcPr>
          <w:p w14:paraId="1D05E9A5" w14:textId="77777777" w:rsidR="00920612" w:rsidRDefault="00920612" w:rsidP="00920612">
            <w:pPr>
              <w:pStyle w:val="NoSpacing"/>
            </w:pPr>
          </w:p>
        </w:tc>
      </w:tr>
      <w:tr w:rsidR="00920612" w14:paraId="4682FE76" w14:textId="77777777" w:rsidTr="00F96DE7">
        <w:tc>
          <w:tcPr>
            <w:tcW w:w="1188" w:type="dxa"/>
            <w:shd w:val="clear" w:color="auto" w:fill="FFFF00"/>
            <w:vAlign w:val="bottom"/>
          </w:tcPr>
          <w:p w14:paraId="04F0D483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1983.44</w:t>
            </w:r>
          </w:p>
        </w:tc>
        <w:tc>
          <w:tcPr>
            <w:tcW w:w="2430" w:type="dxa"/>
            <w:shd w:val="clear" w:color="auto" w:fill="FFFF00"/>
            <w:vAlign w:val="bottom"/>
          </w:tcPr>
          <w:p w14:paraId="26154C54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335.5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1A1E08D6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19.224</w:t>
            </w:r>
          </w:p>
        </w:tc>
        <w:tc>
          <w:tcPr>
            <w:tcW w:w="1350" w:type="dxa"/>
            <w:shd w:val="clear" w:color="auto" w:fill="FFFF00"/>
          </w:tcPr>
          <w:p w14:paraId="0D45B6D0" w14:textId="77777777" w:rsidR="00920612" w:rsidRDefault="00920612" w:rsidP="00920612">
            <w:pPr>
              <w:pStyle w:val="NoSpacing"/>
            </w:pPr>
            <w:r>
              <w:t xml:space="preserve">PA differs </w:t>
            </w:r>
          </w:p>
        </w:tc>
      </w:tr>
      <w:tr w:rsidR="00920612" w14:paraId="3CD6867C" w14:textId="77777777" w:rsidTr="00F96DE7">
        <w:tc>
          <w:tcPr>
            <w:tcW w:w="1188" w:type="dxa"/>
            <w:vAlign w:val="bottom"/>
          </w:tcPr>
          <w:p w14:paraId="2A68D7D9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1984.216</w:t>
            </w:r>
          </w:p>
        </w:tc>
        <w:tc>
          <w:tcPr>
            <w:tcW w:w="2430" w:type="dxa"/>
            <w:vAlign w:val="bottom"/>
          </w:tcPr>
          <w:p w14:paraId="132D77A7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340.292</w:t>
            </w:r>
          </w:p>
        </w:tc>
        <w:tc>
          <w:tcPr>
            <w:tcW w:w="1620" w:type="dxa"/>
            <w:vAlign w:val="bottom"/>
          </w:tcPr>
          <w:p w14:paraId="5253F0A6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20.452</w:t>
            </w:r>
          </w:p>
        </w:tc>
        <w:tc>
          <w:tcPr>
            <w:tcW w:w="1350" w:type="dxa"/>
          </w:tcPr>
          <w:p w14:paraId="7943E5DF" w14:textId="77777777" w:rsidR="00920612" w:rsidRDefault="00920612" w:rsidP="00920612">
            <w:pPr>
              <w:pStyle w:val="NoSpacing"/>
            </w:pPr>
          </w:p>
        </w:tc>
      </w:tr>
      <w:tr w:rsidR="00920612" w14:paraId="71EE046C" w14:textId="77777777" w:rsidTr="00F96DE7">
        <w:tc>
          <w:tcPr>
            <w:tcW w:w="1188" w:type="dxa"/>
            <w:vAlign w:val="bottom"/>
          </w:tcPr>
          <w:p w14:paraId="0CF2213C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1987.14</w:t>
            </w:r>
          </w:p>
        </w:tc>
        <w:tc>
          <w:tcPr>
            <w:tcW w:w="2430" w:type="dxa"/>
            <w:vAlign w:val="bottom"/>
          </w:tcPr>
          <w:p w14:paraId="3FF1BAA3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340.403</w:t>
            </w:r>
          </w:p>
        </w:tc>
        <w:tc>
          <w:tcPr>
            <w:tcW w:w="1620" w:type="dxa"/>
            <w:vAlign w:val="bottom"/>
          </w:tcPr>
          <w:p w14:paraId="3791CFC3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20.382</w:t>
            </w:r>
          </w:p>
        </w:tc>
        <w:tc>
          <w:tcPr>
            <w:tcW w:w="1350" w:type="dxa"/>
          </w:tcPr>
          <w:p w14:paraId="6FDC4FCB" w14:textId="77777777" w:rsidR="00920612" w:rsidRDefault="00920612" w:rsidP="00920612">
            <w:pPr>
              <w:pStyle w:val="NoSpacing"/>
            </w:pPr>
          </w:p>
        </w:tc>
      </w:tr>
      <w:tr w:rsidR="00920612" w14:paraId="5E37B2A9" w14:textId="77777777" w:rsidTr="00F96DE7">
        <w:tc>
          <w:tcPr>
            <w:tcW w:w="1188" w:type="dxa"/>
            <w:vAlign w:val="bottom"/>
          </w:tcPr>
          <w:p w14:paraId="532C8FCE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1987.263</w:t>
            </w:r>
          </w:p>
        </w:tc>
        <w:tc>
          <w:tcPr>
            <w:tcW w:w="2430" w:type="dxa"/>
            <w:vAlign w:val="bottom"/>
          </w:tcPr>
          <w:p w14:paraId="6F95B351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341.8</w:t>
            </w:r>
          </w:p>
        </w:tc>
        <w:tc>
          <w:tcPr>
            <w:tcW w:w="1620" w:type="dxa"/>
            <w:vAlign w:val="bottom"/>
          </w:tcPr>
          <w:p w14:paraId="5D0D1054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20.47</w:t>
            </w:r>
          </w:p>
        </w:tc>
        <w:tc>
          <w:tcPr>
            <w:tcW w:w="1350" w:type="dxa"/>
          </w:tcPr>
          <w:p w14:paraId="5938418D" w14:textId="77777777" w:rsidR="00920612" w:rsidRDefault="00920612" w:rsidP="00920612">
            <w:pPr>
              <w:pStyle w:val="NoSpacing"/>
            </w:pPr>
          </w:p>
        </w:tc>
      </w:tr>
      <w:tr w:rsidR="00920612" w14:paraId="3B2E439B" w14:textId="77777777" w:rsidTr="00F96DE7">
        <w:tc>
          <w:tcPr>
            <w:tcW w:w="1188" w:type="dxa"/>
            <w:vAlign w:val="bottom"/>
          </w:tcPr>
          <w:p w14:paraId="19CDE194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1987.263</w:t>
            </w:r>
          </w:p>
        </w:tc>
        <w:tc>
          <w:tcPr>
            <w:tcW w:w="2430" w:type="dxa"/>
            <w:vAlign w:val="bottom"/>
          </w:tcPr>
          <w:p w14:paraId="0A5398A0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341.3</w:t>
            </w:r>
          </w:p>
        </w:tc>
        <w:tc>
          <w:tcPr>
            <w:tcW w:w="1620" w:type="dxa"/>
            <w:vAlign w:val="bottom"/>
          </w:tcPr>
          <w:p w14:paraId="4412EBE5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20.54</w:t>
            </w:r>
          </w:p>
        </w:tc>
        <w:tc>
          <w:tcPr>
            <w:tcW w:w="1350" w:type="dxa"/>
          </w:tcPr>
          <w:p w14:paraId="24F08BC1" w14:textId="77777777" w:rsidR="00920612" w:rsidRDefault="00920612" w:rsidP="00920612">
            <w:pPr>
              <w:pStyle w:val="NoSpacing"/>
            </w:pPr>
          </w:p>
        </w:tc>
      </w:tr>
      <w:tr w:rsidR="00920612" w14:paraId="4AC59057" w14:textId="77777777" w:rsidTr="00F96DE7">
        <w:tc>
          <w:tcPr>
            <w:tcW w:w="1188" w:type="dxa"/>
            <w:vAlign w:val="bottom"/>
          </w:tcPr>
          <w:p w14:paraId="78E458A3" w14:textId="77777777" w:rsidR="00920612" w:rsidRDefault="00920612" w:rsidP="0092061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1989.938</w:t>
            </w:r>
          </w:p>
        </w:tc>
        <w:tc>
          <w:tcPr>
            <w:tcW w:w="2430" w:type="dxa"/>
            <w:vAlign w:val="bottom"/>
          </w:tcPr>
          <w:p w14:paraId="6B29626B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341.161</w:t>
            </w:r>
          </w:p>
        </w:tc>
        <w:tc>
          <w:tcPr>
            <w:tcW w:w="1620" w:type="dxa"/>
            <w:vAlign w:val="bottom"/>
          </w:tcPr>
          <w:p w14:paraId="2DB190CB" w14:textId="77777777" w:rsidR="00920612" w:rsidRDefault="00920612" w:rsidP="009206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20.534</w:t>
            </w:r>
          </w:p>
        </w:tc>
        <w:tc>
          <w:tcPr>
            <w:tcW w:w="1350" w:type="dxa"/>
          </w:tcPr>
          <w:p w14:paraId="100C8135" w14:textId="77777777" w:rsidR="00920612" w:rsidRDefault="00920612" w:rsidP="00920612">
            <w:pPr>
              <w:pStyle w:val="NoSpacing"/>
            </w:pPr>
          </w:p>
        </w:tc>
      </w:tr>
    </w:tbl>
    <w:p w14:paraId="183F3B64" w14:textId="77777777" w:rsidR="000B52B9" w:rsidRDefault="00920612" w:rsidP="00F96DE7">
      <w:pPr>
        <w:pStyle w:val="NoSpacing"/>
        <w:jc w:val="center"/>
      </w:pPr>
      <w:r w:rsidRPr="006C5000">
        <w:rPr>
          <w:rFonts w:ascii="Arial" w:hAnsi="Arial" w:cs="Arial"/>
          <w:i/>
          <w:iCs/>
          <w:sz w:val="20"/>
          <w:szCs w:val="20"/>
        </w:rPr>
        <w:t xml:space="preserve">Table </w:t>
      </w:r>
      <w:r>
        <w:rPr>
          <w:rFonts w:ascii="Arial" w:hAnsi="Arial" w:cs="Arial"/>
          <w:i/>
          <w:iCs/>
          <w:sz w:val="20"/>
          <w:szCs w:val="20"/>
        </w:rPr>
        <w:t>3</w:t>
      </w:r>
      <w:r w:rsidRPr="006C5000">
        <w:rPr>
          <w:rFonts w:ascii="Arial" w:hAnsi="Arial" w:cs="Arial"/>
          <w:i/>
          <w:iCs/>
          <w:sz w:val="20"/>
          <w:szCs w:val="20"/>
        </w:rPr>
        <w:t>. Historical data AB pair. The</w:t>
      </w:r>
      <w:r>
        <w:rPr>
          <w:rFonts w:ascii="Arial" w:hAnsi="Arial" w:cs="Arial"/>
          <w:i/>
          <w:iCs/>
          <w:sz w:val="20"/>
          <w:szCs w:val="20"/>
        </w:rPr>
        <w:t xml:space="preserve"> two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 position angle</w:t>
      </w:r>
      <w:r>
        <w:rPr>
          <w:rFonts w:ascii="Arial" w:hAnsi="Arial" w:cs="Arial"/>
          <w:i/>
          <w:iCs/>
          <w:sz w:val="20"/>
          <w:szCs w:val="20"/>
        </w:rPr>
        <w:t>s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 appear questionable</w:t>
      </w:r>
    </w:p>
    <w:p w14:paraId="4CD62060" w14:textId="77777777" w:rsidR="00920612" w:rsidRDefault="00920612" w:rsidP="00920612">
      <w:pPr>
        <w:pStyle w:val="NoSpacing"/>
        <w:ind w:firstLine="720"/>
      </w:pPr>
    </w:p>
    <w:p w14:paraId="4DA4F3CB" w14:textId="77777777" w:rsidR="000B52B9" w:rsidRDefault="00920612" w:rsidP="00F96DE7">
      <w:pPr>
        <w:pStyle w:val="NoSpacing"/>
        <w:ind w:firstLine="720"/>
        <w:jc w:val="both"/>
      </w:pPr>
      <w:r w:rsidRPr="00845FE2">
        <w:t>Microsoft Excel</w:t>
      </w:r>
      <w:r w:rsidR="00F93916">
        <w:t xml:space="preserve"> was used</w:t>
      </w:r>
      <w:r>
        <w:t xml:space="preserve"> to </w:t>
      </w:r>
      <w:r w:rsidR="00F93916">
        <w:t>develop</w:t>
      </w:r>
      <w:r>
        <w:t xml:space="preserve"> a scatter plot of the XY </w:t>
      </w:r>
      <w:r w:rsidR="00F93916">
        <w:t xml:space="preserve">coordinate </w:t>
      </w:r>
      <w:r>
        <w:t xml:space="preserve">position of each pair. The results are shown in </w:t>
      </w:r>
      <w:r w:rsidR="00F93916">
        <w:t>F</w:t>
      </w:r>
      <w:r>
        <w:t xml:space="preserve">igures 5, </w:t>
      </w:r>
      <w:r w:rsidR="00E459A0">
        <w:t xml:space="preserve">and </w:t>
      </w:r>
      <w:r>
        <w:t>6</w:t>
      </w:r>
      <w:r w:rsidR="00E459A0">
        <w:t>.</w:t>
      </w:r>
      <w:r>
        <w:t xml:space="preserve"> </w:t>
      </w:r>
      <w:r w:rsidR="00F93916">
        <w:t>The current measurements from this activity are</w:t>
      </w:r>
      <w:r>
        <w:t xml:space="preserve"> indicated by an amber hexagon.</w:t>
      </w:r>
      <w:r w:rsidR="003B6970">
        <w:t xml:space="preserve"> In </w:t>
      </w:r>
      <w:r>
        <w:t xml:space="preserve">Figure </w:t>
      </w:r>
      <w:r w:rsidR="00E459A0">
        <w:t>6</w:t>
      </w:r>
      <w:r w:rsidR="00F93916">
        <w:t xml:space="preserve">, </w:t>
      </w:r>
      <w:r w:rsidR="003B6970">
        <w:t xml:space="preserve">note that </w:t>
      </w:r>
      <w:r w:rsidR="00F93916">
        <w:t>the</w:t>
      </w:r>
      <w:r>
        <w:t xml:space="preserve"> outliers are omitted, </w:t>
      </w:r>
      <w:r w:rsidR="00F93916">
        <w:t xml:space="preserve">with </w:t>
      </w:r>
      <w:r w:rsidR="003B6970">
        <w:t>the relative positions of the BC pair over time</w:t>
      </w:r>
      <w:r>
        <w:t xml:space="preserve"> </w:t>
      </w:r>
      <w:r w:rsidR="00F93916">
        <w:t>being</w:t>
      </w:r>
      <w:r>
        <w:t xml:space="preserve"> tightly grouped. </w:t>
      </w:r>
    </w:p>
    <w:p w14:paraId="4C298252" w14:textId="77777777" w:rsidR="00671680" w:rsidRDefault="00671680" w:rsidP="00111921">
      <w:pPr>
        <w:pStyle w:val="NoSpacing"/>
        <w:rPr>
          <w:rFonts w:ascii="Arial" w:hAnsi="Arial" w:cs="Arial"/>
          <w:i/>
          <w:iCs/>
          <w:sz w:val="20"/>
          <w:szCs w:val="20"/>
        </w:rPr>
      </w:pPr>
    </w:p>
    <w:p w14:paraId="6F7959E1" w14:textId="77777777" w:rsidR="004B17ED" w:rsidRDefault="00920612" w:rsidP="009E4034">
      <w:pPr>
        <w:pStyle w:val="NoSpacing"/>
        <w:ind w:firstLine="720"/>
      </w:pPr>
      <w:r>
        <w:rPr>
          <w:rStyle w:val="CommentReference"/>
        </w:rPr>
        <w:commentReference w:id="2"/>
      </w:r>
      <w:bookmarkStart w:id="3" w:name="_GoBack"/>
      <w:bookmarkEnd w:id="3"/>
    </w:p>
    <w:p w14:paraId="1D7A01A1" w14:textId="77777777" w:rsidR="009112D9" w:rsidRDefault="005B3E85" w:rsidP="0026128E">
      <w:pPr>
        <w:pStyle w:val="NoSpacing"/>
        <w:jc w:val="center"/>
      </w:pPr>
      <w:r w:rsidRPr="0026128E">
        <w:rPr>
          <w:noProof/>
          <w:color w:val="0070C0"/>
          <w:sz w:val="48"/>
          <w:szCs w:val="48"/>
        </w:rPr>
        <w:lastRenderedPageBreak/>
        <w:drawing>
          <wp:inline distT="0" distB="0" distL="0" distR="0" wp14:anchorId="089F71DB" wp14:editId="67DFA54A">
            <wp:extent cx="5838825" cy="5038725"/>
            <wp:effectExtent l="0" t="0" r="9525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D3EC0" w14:textId="77777777" w:rsidR="000B52B9" w:rsidRDefault="009112D9" w:rsidP="00F96DE7">
      <w:pPr>
        <w:pStyle w:val="NoSpacing"/>
        <w:jc w:val="center"/>
        <w:rPr>
          <w:rFonts w:ascii="Arial" w:hAnsi="Arial" w:cs="Arial"/>
          <w:i/>
          <w:iCs/>
          <w:sz w:val="20"/>
          <w:szCs w:val="20"/>
        </w:rPr>
      </w:pPr>
      <w:r w:rsidRPr="006C5000">
        <w:rPr>
          <w:rFonts w:ascii="Arial" w:hAnsi="Arial" w:cs="Arial"/>
          <w:i/>
          <w:iCs/>
          <w:sz w:val="20"/>
          <w:szCs w:val="20"/>
        </w:rPr>
        <w:t xml:space="preserve">Figure </w:t>
      </w:r>
      <w:r w:rsidR="0026128E">
        <w:rPr>
          <w:rFonts w:ascii="Arial" w:hAnsi="Arial" w:cs="Arial"/>
          <w:i/>
          <w:iCs/>
          <w:sz w:val="20"/>
          <w:szCs w:val="20"/>
        </w:rPr>
        <w:t>5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.  XY plot of AB pair historical position. </w:t>
      </w:r>
      <w:r w:rsidR="00F93916">
        <w:rPr>
          <w:rFonts w:ascii="Arial" w:hAnsi="Arial" w:cs="Arial"/>
          <w:i/>
          <w:iCs/>
          <w:sz w:val="20"/>
          <w:szCs w:val="20"/>
        </w:rPr>
        <w:t xml:space="preserve">Present 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data is shown </w:t>
      </w:r>
      <w:r>
        <w:rPr>
          <w:rFonts w:ascii="Arial" w:hAnsi="Arial" w:cs="Arial"/>
          <w:i/>
          <w:iCs/>
          <w:sz w:val="20"/>
          <w:szCs w:val="20"/>
        </w:rPr>
        <w:t xml:space="preserve">with </w:t>
      </w:r>
      <w:r w:rsidR="00CF16F3"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z w:val="20"/>
          <w:szCs w:val="20"/>
        </w:rPr>
        <w:t xml:space="preserve"> hexagon</w:t>
      </w:r>
      <w:r w:rsidR="00AC62C0">
        <w:rPr>
          <w:rFonts w:ascii="Arial" w:hAnsi="Arial" w:cs="Arial"/>
          <w:i/>
          <w:iCs/>
          <w:sz w:val="20"/>
          <w:szCs w:val="20"/>
        </w:rPr>
        <w:t xml:space="preserve">. </w:t>
      </w:r>
      <w:r w:rsidR="00CF16F3">
        <w:rPr>
          <w:rFonts w:ascii="Arial" w:hAnsi="Arial" w:cs="Arial"/>
          <w:i/>
          <w:iCs/>
          <w:sz w:val="20"/>
          <w:szCs w:val="20"/>
        </w:rPr>
        <w:t>Squares indicate component C and diamonds indicat</w:t>
      </w:r>
      <w:r w:rsidR="00AC62C0">
        <w:rPr>
          <w:rFonts w:ascii="Arial" w:hAnsi="Arial" w:cs="Arial"/>
          <w:i/>
          <w:iCs/>
          <w:sz w:val="20"/>
          <w:szCs w:val="20"/>
        </w:rPr>
        <w:t>e</w:t>
      </w:r>
      <w:r w:rsidR="00CF16F3">
        <w:rPr>
          <w:rFonts w:ascii="Arial" w:hAnsi="Arial" w:cs="Arial"/>
          <w:i/>
          <w:iCs/>
          <w:sz w:val="20"/>
          <w:szCs w:val="20"/>
        </w:rPr>
        <w:t xml:space="preserve"> component B.</w:t>
      </w:r>
      <w:r w:rsidR="0026128E">
        <w:rPr>
          <w:rFonts w:ascii="Arial" w:hAnsi="Arial" w:cs="Arial"/>
          <w:i/>
          <w:iCs/>
          <w:sz w:val="20"/>
          <w:szCs w:val="20"/>
        </w:rPr>
        <w:t xml:space="preserve"> Questionable point at Epoch 1957 removed.</w:t>
      </w:r>
    </w:p>
    <w:p w14:paraId="677D2D9B" w14:textId="77777777" w:rsidR="00F358EC" w:rsidRDefault="00D46D4A" w:rsidP="00845FE2">
      <w:pPr>
        <w:pStyle w:val="NoSpacing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</w:r>
    </w:p>
    <w:p w14:paraId="484B75D7" w14:textId="77777777" w:rsidR="00CF5E17" w:rsidRDefault="00CF5E17" w:rsidP="00845FE2">
      <w:pPr>
        <w:pStyle w:val="NoSpacing"/>
      </w:pPr>
    </w:p>
    <w:p w14:paraId="11F48D7A" w14:textId="77777777" w:rsidR="00761783" w:rsidRDefault="00761783" w:rsidP="00845FE2">
      <w:pPr>
        <w:pStyle w:val="NoSpacing"/>
      </w:pPr>
    </w:p>
    <w:p w14:paraId="6DE44906" w14:textId="77777777" w:rsidR="00AD6036" w:rsidRDefault="00AD6036" w:rsidP="00AD6036">
      <w:pPr>
        <w:pStyle w:val="NoSpacing"/>
        <w:rPr>
          <w:rFonts w:ascii="Arial" w:hAnsi="Arial" w:cs="Arial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A9A1E4" wp14:editId="26B45CE1">
            <wp:extent cx="5581651" cy="3452812"/>
            <wp:effectExtent l="0" t="0" r="1905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D264DC" w14:textId="77777777" w:rsidR="00AD6036" w:rsidRDefault="00AD6036" w:rsidP="00AD6036">
      <w:pPr>
        <w:pStyle w:val="NoSpacing"/>
        <w:rPr>
          <w:rFonts w:ascii="Arial" w:hAnsi="Arial" w:cs="Arial"/>
          <w:i/>
          <w:iCs/>
          <w:sz w:val="20"/>
          <w:szCs w:val="20"/>
        </w:rPr>
      </w:pPr>
      <w:r w:rsidRPr="006C5000">
        <w:rPr>
          <w:rFonts w:ascii="Arial" w:hAnsi="Arial" w:cs="Arial"/>
          <w:i/>
          <w:iCs/>
          <w:sz w:val="20"/>
          <w:szCs w:val="20"/>
        </w:rPr>
        <w:t xml:space="preserve">Figure </w:t>
      </w:r>
      <w:r w:rsidR="00E459A0">
        <w:rPr>
          <w:rFonts w:ascii="Arial" w:hAnsi="Arial" w:cs="Arial"/>
          <w:i/>
          <w:iCs/>
          <w:sz w:val="20"/>
          <w:szCs w:val="20"/>
        </w:rPr>
        <w:t>6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.  XY plot of </w:t>
      </w:r>
      <w:r>
        <w:rPr>
          <w:rFonts w:ascii="Arial" w:hAnsi="Arial" w:cs="Arial"/>
          <w:i/>
          <w:iCs/>
          <w:sz w:val="20"/>
          <w:szCs w:val="20"/>
        </w:rPr>
        <w:t>BC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 pair historical position. </w:t>
      </w:r>
      <w:r w:rsidR="005C036C">
        <w:rPr>
          <w:rFonts w:ascii="Arial" w:hAnsi="Arial" w:cs="Arial"/>
          <w:i/>
          <w:iCs/>
          <w:sz w:val="20"/>
          <w:szCs w:val="20"/>
        </w:rPr>
        <w:t>Present</w:t>
      </w:r>
      <w:r w:rsidRPr="006C5000">
        <w:rPr>
          <w:rFonts w:ascii="Arial" w:hAnsi="Arial" w:cs="Arial"/>
          <w:i/>
          <w:iCs/>
          <w:sz w:val="20"/>
          <w:szCs w:val="20"/>
        </w:rPr>
        <w:t xml:space="preserve"> data is shown </w:t>
      </w:r>
      <w:r>
        <w:rPr>
          <w:rFonts w:ascii="Arial" w:hAnsi="Arial" w:cs="Arial"/>
          <w:i/>
          <w:iCs/>
          <w:sz w:val="20"/>
          <w:szCs w:val="20"/>
        </w:rPr>
        <w:t xml:space="preserve">with a hexagon. </w:t>
      </w:r>
      <w:r w:rsidR="005861E6">
        <w:rPr>
          <w:rFonts w:ascii="Arial" w:hAnsi="Arial" w:cs="Arial"/>
          <w:i/>
          <w:iCs/>
          <w:sz w:val="20"/>
          <w:szCs w:val="20"/>
        </w:rPr>
        <w:t xml:space="preserve">If the </w:t>
      </w:r>
      <w:r w:rsidR="00824456">
        <w:rPr>
          <w:rFonts w:ascii="Arial" w:hAnsi="Arial" w:cs="Arial"/>
          <w:i/>
          <w:iCs/>
          <w:sz w:val="20"/>
          <w:szCs w:val="20"/>
        </w:rPr>
        <w:t>outlier</w:t>
      </w:r>
      <w:r>
        <w:rPr>
          <w:rFonts w:ascii="Arial" w:hAnsi="Arial" w:cs="Arial"/>
          <w:i/>
          <w:iCs/>
          <w:sz w:val="20"/>
          <w:szCs w:val="20"/>
        </w:rPr>
        <w:t xml:space="preserve"> points at Epoch</w:t>
      </w:r>
      <w:r w:rsidR="005861E6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5861E6">
        <w:rPr>
          <w:rFonts w:ascii="Arial" w:hAnsi="Arial" w:cs="Arial"/>
          <w:i/>
          <w:iCs/>
          <w:sz w:val="20"/>
          <w:szCs w:val="20"/>
        </w:rPr>
        <w:t xml:space="preserve">1895, 1957 </w:t>
      </w:r>
      <w:r>
        <w:rPr>
          <w:rFonts w:ascii="Arial" w:hAnsi="Arial" w:cs="Arial"/>
          <w:i/>
          <w:iCs/>
          <w:sz w:val="20"/>
          <w:szCs w:val="20"/>
        </w:rPr>
        <w:t>and 198</w:t>
      </w:r>
      <w:r w:rsidR="005861E6">
        <w:rPr>
          <w:rFonts w:ascii="Arial" w:hAnsi="Arial" w:cs="Arial"/>
          <w:i/>
          <w:iCs/>
          <w:sz w:val="20"/>
          <w:szCs w:val="20"/>
        </w:rPr>
        <w:t>0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5861E6">
        <w:rPr>
          <w:rFonts w:ascii="Arial" w:hAnsi="Arial" w:cs="Arial"/>
          <w:i/>
          <w:iCs/>
          <w:sz w:val="20"/>
          <w:szCs w:val="20"/>
        </w:rPr>
        <w:t>are removed there is no apparent movement between B and C.</w:t>
      </w:r>
    </w:p>
    <w:p w14:paraId="47744B86" w14:textId="77777777" w:rsidR="00AD6036" w:rsidRDefault="00AD6036" w:rsidP="00AD6036">
      <w:pPr>
        <w:pStyle w:val="NoSpacing"/>
        <w:rPr>
          <w:rFonts w:ascii="Arial" w:hAnsi="Arial" w:cs="Arial"/>
          <w:i/>
          <w:iCs/>
          <w:sz w:val="20"/>
          <w:szCs w:val="20"/>
        </w:rPr>
      </w:pPr>
    </w:p>
    <w:p w14:paraId="53823A55" w14:textId="77777777" w:rsidR="00A40B19" w:rsidRDefault="00A40B19" w:rsidP="00A40B1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Conclusion </w:t>
      </w:r>
    </w:p>
    <w:p w14:paraId="4604A2E0" w14:textId="77777777" w:rsidR="000B52B9" w:rsidRDefault="000C069E" w:rsidP="00F96DE7">
      <w:pPr>
        <w:pStyle w:val="NoSpacing"/>
        <w:ind w:firstLine="720"/>
        <w:jc w:val="both"/>
      </w:pPr>
      <w:r>
        <w:t>Our</w:t>
      </w:r>
      <w:r w:rsidR="00A40B19">
        <w:t xml:space="preserve"> </w:t>
      </w:r>
      <w:r>
        <w:t>observed</w:t>
      </w:r>
      <w:r w:rsidR="00A40B19">
        <w:t xml:space="preserve"> data was consistent with that of the USNO</w:t>
      </w:r>
      <w:r w:rsidR="005C036C">
        <w:t xml:space="preserve"> WDS Catalog published measurements showing </w:t>
      </w:r>
      <w:r w:rsidR="00A40B19">
        <w:t>consistency</w:t>
      </w:r>
      <w:r>
        <w:t xml:space="preserve"> and </w:t>
      </w:r>
      <w:r w:rsidR="005C036C">
        <w:t xml:space="preserve">a </w:t>
      </w:r>
      <w:r>
        <w:t>continu</w:t>
      </w:r>
      <w:r w:rsidR="005C036C">
        <w:t>ation of the historical</w:t>
      </w:r>
      <w:r>
        <w:t xml:space="preserve"> the trend</w:t>
      </w:r>
      <w:r w:rsidR="00A40B19">
        <w:t>.</w:t>
      </w:r>
      <w:r w:rsidR="00CF16F3">
        <w:t xml:space="preserve"> </w:t>
      </w:r>
      <w:r w:rsidR="00800823">
        <w:t xml:space="preserve"> </w:t>
      </w:r>
      <w:r w:rsidR="005C036C">
        <w:t xml:space="preserve">The current </w:t>
      </w:r>
      <w:r w:rsidR="00800823">
        <w:t xml:space="preserve">measurements do not support different proper motion of components B and </w:t>
      </w:r>
      <w:commentRangeStart w:id="4"/>
      <w:commentRangeStart w:id="5"/>
      <w:commentRangeStart w:id="6"/>
      <w:r w:rsidR="00800823">
        <w:t>C</w:t>
      </w:r>
      <w:commentRangeEnd w:id="4"/>
      <w:r w:rsidR="00537E73" w:rsidRPr="00F96DE7">
        <w:commentReference w:id="4"/>
      </w:r>
      <w:commentRangeEnd w:id="5"/>
      <w:commentRangeEnd w:id="6"/>
      <w:r w:rsidR="00E459A0">
        <w:rPr>
          <w:rStyle w:val="CommentReference"/>
        </w:rPr>
        <w:commentReference w:id="5"/>
      </w:r>
      <w:r w:rsidR="000B52B9">
        <w:rPr>
          <w:rStyle w:val="CommentReference"/>
        </w:rPr>
        <w:commentReference w:id="6"/>
      </w:r>
      <w:r w:rsidR="00800823">
        <w:t>.</w:t>
      </w:r>
    </w:p>
    <w:p w14:paraId="3AE9369B" w14:textId="77777777" w:rsidR="000B52B9" w:rsidRDefault="000B52B9" w:rsidP="00F96DE7">
      <w:pPr>
        <w:pStyle w:val="NoSpacing"/>
        <w:ind w:firstLine="720"/>
      </w:pPr>
    </w:p>
    <w:p w14:paraId="1FE099E0" w14:textId="77777777" w:rsidR="00866AA1" w:rsidRPr="00866AA1" w:rsidRDefault="00866AA1" w:rsidP="00866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66AA1">
        <w:rPr>
          <w:rFonts w:ascii="Times New Roman" w:hAnsi="Times New Roman" w:cs="Times New Roman"/>
          <w:b/>
          <w:bCs/>
          <w:sz w:val="23"/>
          <w:szCs w:val="23"/>
        </w:rPr>
        <w:t>A</w:t>
      </w:r>
      <w:r w:rsidRPr="00446E5F">
        <w:rPr>
          <w:rFonts w:ascii="Arial" w:hAnsi="Arial" w:cs="Arial"/>
          <w:b/>
          <w:bCs/>
          <w:sz w:val="23"/>
          <w:szCs w:val="23"/>
        </w:rPr>
        <w:t xml:space="preserve">cknowledgements </w:t>
      </w:r>
    </w:p>
    <w:p w14:paraId="067BD762" w14:textId="77777777" w:rsidR="000B52B9" w:rsidRDefault="00446E5F" w:rsidP="00F96DE7">
      <w:pPr>
        <w:pStyle w:val="NoSpacing"/>
        <w:ind w:firstLine="720"/>
        <w:jc w:val="both"/>
      </w:pPr>
      <w:r>
        <w:t>The authors</w:t>
      </w:r>
      <w:r w:rsidRPr="00D2789C">
        <w:t xml:space="preserve"> thank the United States Naval Observatory for providing historical measurement data</w:t>
      </w:r>
      <w:r w:rsidR="005C036C">
        <w:t xml:space="preserve"> and </w:t>
      </w:r>
      <w:r w:rsidR="00866AA1" w:rsidRPr="00D2789C">
        <w:t xml:space="preserve">iTelescope for </w:t>
      </w:r>
      <w:r w:rsidR="005C036C">
        <w:t xml:space="preserve">the use of </w:t>
      </w:r>
      <w:r w:rsidR="00866AA1" w:rsidRPr="00D2789C">
        <w:t xml:space="preserve">their service. Additionally, </w:t>
      </w:r>
      <w:r>
        <w:t>we</w:t>
      </w:r>
      <w:r w:rsidR="003E7490">
        <w:t xml:space="preserve"> </w:t>
      </w:r>
      <w:r w:rsidR="00866AA1" w:rsidRPr="00D2789C">
        <w:t>thank the</w:t>
      </w:r>
      <w:r w:rsidR="00D2789C">
        <w:t xml:space="preserve"> Boyce</w:t>
      </w:r>
      <w:r w:rsidR="00866AA1" w:rsidRPr="00D2789C">
        <w:t xml:space="preserve"> </w:t>
      </w:r>
      <w:r w:rsidR="00761C92" w:rsidRPr="00D2789C">
        <w:t xml:space="preserve">Research </w:t>
      </w:r>
      <w:r w:rsidR="00866AA1" w:rsidRPr="00D2789C">
        <w:t>Initiatives and Education Foundation (B.R.I.E.F.) for their generous financial donation that allowed us to use the iTelescope robotic telescope system</w:t>
      </w:r>
      <w:r w:rsidR="00D2789C">
        <w:t xml:space="preserve"> </w:t>
      </w:r>
      <w:r w:rsidR="00761C92" w:rsidRPr="00D2789C">
        <w:t xml:space="preserve">and </w:t>
      </w:r>
      <w:r w:rsidR="00D2789C">
        <w:t xml:space="preserve">their proprietary </w:t>
      </w:r>
      <w:r w:rsidR="00761C92" w:rsidRPr="00D2789C">
        <w:t>software</w:t>
      </w:r>
      <w:r w:rsidR="00D2789C">
        <w:t>.</w:t>
      </w:r>
      <w:r w:rsidR="00761C92" w:rsidRPr="00D2789C">
        <w:t xml:space="preserve"> </w:t>
      </w:r>
      <w:r>
        <w:t>We</w:t>
      </w:r>
      <w:r w:rsidR="00D2789C">
        <w:t xml:space="preserve"> thank </w:t>
      </w:r>
      <w:r w:rsidR="00761C92" w:rsidRPr="00D2789C">
        <w:t>Mirametrics for providing access to Mira Pro x64 for accurate</w:t>
      </w:r>
      <w:r w:rsidR="00D2789C">
        <w:t xml:space="preserve"> </w:t>
      </w:r>
      <w:r w:rsidR="00761C92" w:rsidRPr="00D2789C">
        <w:t xml:space="preserve">astrometric measurements of our binary star system. </w:t>
      </w:r>
      <w:r w:rsidR="00831AD9">
        <w:t>The authors</w:t>
      </w:r>
      <w:r w:rsidR="003E7490">
        <w:t xml:space="preserve"> </w:t>
      </w:r>
      <w:r w:rsidR="00761C92" w:rsidRPr="00D2789C">
        <w:t xml:space="preserve">thank Russ Genet for providing guidance. </w:t>
      </w:r>
      <w:r w:rsidR="00866AA1" w:rsidRPr="00D2789C">
        <w:t xml:space="preserve"> </w:t>
      </w:r>
    </w:p>
    <w:p w14:paraId="58027622" w14:textId="77777777" w:rsidR="003E7490" w:rsidRPr="00761C92" w:rsidRDefault="003E7490" w:rsidP="00761C92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14:paraId="717AE4A5" w14:textId="77777777" w:rsidR="00644CDC" w:rsidRPr="00E2643B" w:rsidRDefault="00644CDC" w:rsidP="00E2643B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  <w:r w:rsidRPr="00E2643B"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Reference</w:t>
      </w:r>
    </w:p>
    <w:p w14:paraId="12A2762B" w14:textId="77777777" w:rsidR="00644CDC" w:rsidRPr="00207AAD" w:rsidRDefault="00644CDC" w:rsidP="00207AAD">
      <w:pPr>
        <w:pStyle w:val="NoSpacing"/>
      </w:pPr>
      <w:r w:rsidRPr="00207AAD">
        <w:t xml:space="preserve">Frey, Thomas G. Johnson, Jolyon, </w:t>
      </w:r>
      <w:proofErr w:type="spellStart"/>
      <w:r w:rsidRPr="00207AAD">
        <w:t>Almich</w:t>
      </w:r>
      <w:proofErr w:type="spellEnd"/>
      <w:r w:rsidRPr="00207AAD">
        <w:t>, Christopher J., and Genet, Russell M. 2010. Visual Double</w:t>
      </w:r>
    </w:p>
    <w:p w14:paraId="7D9C1C92" w14:textId="77777777" w:rsidR="00644CDC" w:rsidRPr="00207AAD" w:rsidRDefault="00644CDC" w:rsidP="00E348AB">
      <w:pPr>
        <w:pStyle w:val="NoSpacing"/>
        <w:ind w:left="720"/>
      </w:pPr>
      <w:r w:rsidRPr="00207AAD">
        <w:t>Star Measurements with Equatorial and Alt-Azimuth Telescopes. Small Telescopes and Astronomical</w:t>
      </w:r>
      <w:r w:rsidR="00E348AB">
        <w:t xml:space="preserve"> </w:t>
      </w:r>
      <w:r w:rsidRPr="00207AAD">
        <w:t xml:space="preserve">Research. Chapter 10, </w:t>
      </w:r>
      <w:proofErr w:type="spellStart"/>
      <w:r w:rsidRPr="00207AAD">
        <w:t>eds</w:t>
      </w:r>
      <w:proofErr w:type="spellEnd"/>
      <w:r w:rsidRPr="00207AAD">
        <w:t xml:space="preserve"> Russell M. Genet, Jolyon M. Johnson, and Vera </w:t>
      </w:r>
      <w:proofErr w:type="spellStart"/>
      <w:r w:rsidRPr="00207AAD">
        <w:t>Wallen</w:t>
      </w:r>
      <w:proofErr w:type="spellEnd"/>
      <w:r w:rsidRPr="00207AAD">
        <w:t>. Collins Foundation</w:t>
      </w:r>
      <w:r w:rsidR="00E348AB">
        <w:t xml:space="preserve"> </w:t>
      </w:r>
      <w:r w:rsidRPr="00207AAD">
        <w:t>Press.</w:t>
      </w:r>
    </w:p>
    <w:p w14:paraId="6900FBC8" w14:textId="77777777" w:rsidR="008513EB" w:rsidRDefault="00644CDC" w:rsidP="008513EB">
      <w:pPr>
        <w:pStyle w:val="NoSpacing"/>
      </w:pPr>
      <w:r w:rsidRPr="00207AAD">
        <w:t xml:space="preserve">Mason, B. and </w:t>
      </w:r>
      <w:proofErr w:type="spellStart"/>
      <w:r w:rsidRPr="00207AAD">
        <w:t>Hartkopf</w:t>
      </w:r>
      <w:proofErr w:type="spellEnd"/>
      <w:r w:rsidRPr="00207AAD">
        <w:t xml:space="preserve">, W. The Washington Double Star Catalog, </w:t>
      </w:r>
      <w:r w:rsidR="00052CBA">
        <w:t>October</w:t>
      </w:r>
      <w:r w:rsidRPr="00207AAD">
        <w:t xml:space="preserve"> 2015. Astrometry</w:t>
      </w:r>
    </w:p>
    <w:p w14:paraId="65C8137A" w14:textId="77777777" w:rsidR="00806B51" w:rsidRDefault="00644CDC" w:rsidP="008513EB">
      <w:pPr>
        <w:pStyle w:val="NoSpacing"/>
        <w:ind w:left="720"/>
      </w:pPr>
      <w:proofErr w:type="spellStart"/>
      <w:proofErr w:type="gramStart"/>
      <w:r w:rsidRPr="00207AAD">
        <w:t>Department,U.S</w:t>
      </w:r>
      <w:proofErr w:type="spellEnd"/>
      <w:r w:rsidRPr="00207AAD">
        <w:t>.</w:t>
      </w:r>
      <w:proofErr w:type="gramEnd"/>
      <w:r w:rsidRPr="00207AAD">
        <w:t xml:space="preserve"> Naval Observatory. </w:t>
      </w:r>
      <w:hyperlink r:id="rId16" w:history="1">
        <w:r w:rsidR="00E348AB" w:rsidRPr="00611F43">
          <w:rPr>
            <w:rStyle w:val="Hyperlink"/>
          </w:rPr>
          <w:t>http://ad.usno.navy.mil/wds/wds.html</w:t>
        </w:r>
      </w:hyperlink>
      <w:r w:rsidRPr="00207AAD">
        <w:t>.</w:t>
      </w:r>
      <w:r w:rsidR="00E348AB">
        <w:t xml:space="preserve"> </w:t>
      </w:r>
      <w:r w:rsidRPr="00207AAD">
        <w:t>Department,</w:t>
      </w:r>
      <w:r w:rsidR="00E348AB">
        <w:t xml:space="preserve"> </w:t>
      </w:r>
      <w:r w:rsidRPr="00207AAD">
        <w:t xml:space="preserve">U.S. Naval Observatory. </w:t>
      </w:r>
      <w:hyperlink r:id="rId17" w:history="1">
        <w:r w:rsidR="00F26709" w:rsidRPr="0006104C">
          <w:rPr>
            <w:rStyle w:val="Hyperlink"/>
          </w:rPr>
          <w:t>http://www.usno.navy.mil/USNO/astrometry/optical-IR-prod/ucac</w:t>
        </w:r>
      </w:hyperlink>
      <w:r w:rsidRPr="00207AAD">
        <w:t>.</w:t>
      </w:r>
    </w:p>
    <w:p w14:paraId="47A017C5" w14:textId="77777777" w:rsidR="00A9352E" w:rsidRDefault="00A9352E" w:rsidP="00A9352E">
      <w:pPr>
        <w:pStyle w:val="NoSpacing"/>
      </w:pPr>
      <w:r>
        <w:t xml:space="preserve">Genet, R.M., Johnson, J.M., and </w:t>
      </w:r>
      <w:proofErr w:type="spellStart"/>
      <w:r>
        <w:t>Wallen</w:t>
      </w:r>
      <w:proofErr w:type="spellEnd"/>
      <w:r>
        <w:t xml:space="preserve">, V. 2010. </w:t>
      </w:r>
      <w:r>
        <w:rPr>
          <w:i/>
          <w:iCs/>
        </w:rPr>
        <w:t>Small Telescopes and Astronomical Research</w:t>
      </w:r>
      <w:r>
        <w:t>.</w:t>
      </w:r>
    </w:p>
    <w:p w14:paraId="63BCC259" w14:textId="77777777" w:rsidR="00201E49" w:rsidRDefault="00201E49" w:rsidP="00A9352E">
      <w:pPr>
        <w:pStyle w:val="NoSpacing"/>
      </w:pPr>
      <w:r w:rsidRPr="00201E49">
        <w:t xml:space="preserve">Dr. Vera </w:t>
      </w:r>
      <w:proofErr w:type="spellStart"/>
      <w:r w:rsidR="005C036C">
        <w:t>Wallen</w:t>
      </w:r>
      <w:proofErr w:type="spellEnd"/>
      <w:r w:rsidR="005C036C">
        <w:t xml:space="preserve"> Chief Editor</w:t>
      </w:r>
      <w:r w:rsidRPr="00201E49">
        <w:t>.</w:t>
      </w:r>
    </w:p>
    <w:p w14:paraId="5B78ABBE" w14:textId="77777777" w:rsidR="00F26709" w:rsidRDefault="00F26709" w:rsidP="00F26709">
      <w:pPr>
        <w:pStyle w:val="NoSpacing"/>
      </w:pPr>
    </w:p>
    <w:sectPr w:rsidR="00F26709" w:rsidSect="00311A6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Pat Boyce" w:date="2016-01-04T23:49:00Z" w:initials="PB">
    <w:p w14:paraId="705BEE4A" w14:textId="77777777" w:rsidR="000B52B9" w:rsidRDefault="000B52B9">
      <w:pPr>
        <w:pStyle w:val="CommentText"/>
      </w:pPr>
      <w:r>
        <w:rPr>
          <w:rStyle w:val="CommentReference"/>
        </w:rPr>
        <w:annotationRef/>
      </w:r>
      <w:proofErr w:type="spellStart"/>
      <w:r>
        <w:t>Im</w:t>
      </w:r>
      <w:proofErr w:type="spellEnd"/>
      <w:r>
        <w:t xml:space="preserve"> a bit lost here. </w:t>
      </w:r>
    </w:p>
  </w:comment>
  <w:comment w:id="4" w:author="Pat Boyce" w:date="2016-01-05T00:08:00Z" w:initials="PB">
    <w:p w14:paraId="11D182D3" w14:textId="77777777" w:rsidR="000B52B9" w:rsidRDefault="000B52B9">
      <w:pPr>
        <w:pStyle w:val="CommentText"/>
      </w:pPr>
      <w:r>
        <w:rPr>
          <w:rStyle w:val="CommentReference"/>
        </w:rPr>
        <w:annotationRef/>
      </w:r>
      <w:r>
        <w:t>Need to think about this last sentence and whether we should add something about the linear motions.</w:t>
      </w:r>
    </w:p>
  </w:comment>
  <w:comment w:id="5" w:author="Grady Boyce" w:date="2016-02-11T19:33:00Z" w:initials="GB">
    <w:p w14:paraId="2D948888" w14:textId="77777777" w:rsidR="00E459A0" w:rsidRDefault="00E459A0">
      <w:pPr>
        <w:pStyle w:val="CommentText"/>
      </w:pPr>
      <w:r>
        <w:rPr>
          <w:rStyle w:val="CommentReference"/>
        </w:rPr>
        <w:annotationRef/>
      </w:r>
    </w:p>
  </w:comment>
  <w:comment w:id="6" w:author="Pat Boyce" w:date="2016-02-08T23:15:00Z" w:initials="PB">
    <w:p w14:paraId="3646A5DE" w14:textId="77777777" w:rsidR="000B52B9" w:rsidRDefault="000B52B9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r w:rsidR="001D7E3B">
        <w:t>t</w:t>
      </w:r>
      <w:r>
        <w:t xml:space="preserve">here </w:t>
      </w:r>
      <w:r w:rsidR="001D7E3B">
        <w:t>n</w:t>
      </w:r>
      <w:r>
        <w:t>o</w:t>
      </w:r>
      <w:r w:rsidR="001D7E3B">
        <w:t>th</w:t>
      </w:r>
      <w:r>
        <w:t>ing to say out the ap</w:t>
      </w:r>
      <w:r w:rsidR="001D7E3B">
        <w:t>p</w:t>
      </w:r>
      <w:r>
        <w:t>a</w:t>
      </w:r>
      <w:r w:rsidR="001D7E3B">
        <w:t>r</w:t>
      </w:r>
      <w:r>
        <w:t>ent BC</w:t>
      </w:r>
      <w:r w:rsidR="001D7E3B">
        <w:t xml:space="preserve"> parallel   moti</w:t>
      </w:r>
      <w:r>
        <w:t xml:space="preserve">on? This is what </w:t>
      </w:r>
      <w:r w:rsidR="001D7E3B">
        <w:t xml:space="preserve">got </w:t>
      </w:r>
      <w:r>
        <w:t>Russ's attention for u</w:t>
      </w:r>
      <w:r w:rsidR="001D7E3B">
        <w:t xml:space="preserve">s </w:t>
      </w:r>
      <w:r>
        <w:t xml:space="preserve">to write a </w:t>
      </w:r>
      <w:r w:rsidR="001D7E3B">
        <w:t xml:space="preserve">separate </w:t>
      </w:r>
      <w:r>
        <w:t>r</w:t>
      </w:r>
      <w:r w:rsidR="001D7E3B">
        <w:t>ectilinear paper.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5BEE4A" w15:done="0"/>
  <w15:commentEx w15:paraId="11D182D3" w15:done="0"/>
  <w15:commentEx w15:paraId="2D948888" w15:paraIdParent="11D182D3" w15:done="0"/>
  <w15:commentEx w15:paraId="3646A5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058AB" w14:textId="77777777" w:rsidR="00D36F39" w:rsidRDefault="00D36F39" w:rsidP="00AB6EBD">
      <w:pPr>
        <w:spacing w:after="0" w:line="240" w:lineRule="auto"/>
      </w:pPr>
      <w:r>
        <w:separator/>
      </w:r>
    </w:p>
  </w:endnote>
  <w:endnote w:type="continuationSeparator" w:id="0">
    <w:p w14:paraId="574AD902" w14:textId="77777777" w:rsidR="00D36F39" w:rsidRDefault="00D36F39" w:rsidP="00A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6536344"/>
      <w:docPartObj>
        <w:docPartGallery w:val="Page Numbers (Bottom of Page)"/>
        <w:docPartUnique/>
      </w:docPartObj>
    </w:sdtPr>
    <w:sdtEndPr/>
    <w:sdtContent>
      <w:p w14:paraId="7EFE37E3" w14:textId="7F5A2CCF" w:rsidR="000B52B9" w:rsidRDefault="000B52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701">
          <w:rPr>
            <w:noProof/>
          </w:rPr>
          <w:t>5</w:t>
        </w:r>
        <w:r>
          <w:fldChar w:fldCharType="end"/>
        </w:r>
      </w:p>
    </w:sdtContent>
  </w:sdt>
  <w:p w14:paraId="79B3068F" w14:textId="77777777" w:rsidR="000B52B9" w:rsidRDefault="000B5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99FC9" w14:textId="77777777" w:rsidR="00D36F39" w:rsidRDefault="00D36F39" w:rsidP="00AB6EBD">
      <w:pPr>
        <w:spacing w:after="0" w:line="240" w:lineRule="auto"/>
      </w:pPr>
      <w:r>
        <w:separator/>
      </w:r>
    </w:p>
  </w:footnote>
  <w:footnote w:type="continuationSeparator" w:id="0">
    <w:p w14:paraId="62CB5614" w14:textId="77777777" w:rsidR="00D36F39" w:rsidRDefault="00D36F39" w:rsidP="00AB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418"/>
    <w:multiLevelType w:val="hybridMultilevel"/>
    <w:tmpl w:val="5612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ady Boyce">
    <w15:presenceInfo w15:providerId="Windows Live" w15:userId="ba77bb9ed85212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DC"/>
    <w:rsid w:val="00014EC7"/>
    <w:rsid w:val="00016804"/>
    <w:rsid w:val="00022D3F"/>
    <w:rsid w:val="00031016"/>
    <w:rsid w:val="00031D36"/>
    <w:rsid w:val="000320B9"/>
    <w:rsid w:val="000429C5"/>
    <w:rsid w:val="00047019"/>
    <w:rsid w:val="00052CBA"/>
    <w:rsid w:val="00060F4D"/>
    <w:rsid w:val="00074281"/>
    <w:rsid w:val="000768E4"/>
    <w:rsid w:val="0008074C"/>
    <w:rsid w:val="000B4CFF"/>
    <w:rsid w:val="000B52B9"/>
    <w:rsid w:val="000C069E"/>
    <w:rsid w:val="000C4EA6"/>
    <w:rsid w:val="000C5108"/>
    <w:rsid w:val="000D35F2"/>
    <w:rsid w:val="000E224E"/>
    <w:rsid w:val="000E5C52"/>
    <w:rsid w:val="000E79E1"/>
    <w:rsid w:val="000F503E"/>
    <w:rsid w:val="000F76F6"/>
    <w:rsid w:val="00104794"/>
    <w:rsid w:val="00111921"/>
    <w:rsid w:val="00113220"/>
    <w:rsid w:val="00115990"/>
    <w:rsid w:val="00143B85"/>
    <w:rsid w:val="00147523"/>
    <w:rsid w:val="00150012"/>
    <w:rsid w:val="00152342"/>
    <w:rsid w:val="00173210"/>
    <w:rsid w:val="001822BC"/>
    <w:rsid w:val="00183029"/>
    <w:rsid w:val="001860B4"/>
    <w:rsid w:val="00191B4E"/>
    <w:rsid w:val="00195865"/>
    <w:rsid w:val="00197A94"/>
    <w:rsid w:val="001B6300"/>
    <w:rsid w:val="001D4B07"/>
    <w:rsid w:val="001D7E07"/>
    <w:rsid w:val="001D7E3B"/>
    <w:rsid w:val="001E2D91"/>
    <w:rsid w:val="001E6782"/>
    <w:rsid w:val="00201E49"/>
    <w:rsid w:val="0020431C"/>
    <w:rsid w:val="00207AAD"/>
    <w:rsid w:val="00212901"/>
    <w:rsid w:val="00224C95"/>
    <w:rsid w:val="00237834"/>
    <w:rsid w:val="00252921"/>
    <w:rsid w:val="00254BF3"/>
    <w:rsid w:val="0026128E"/>
    <w:rsid w:val="00262A82"/>
    <w:rsid w:val="00270DCC"/>
    <w:rsid w:val="00273315"/>
    <w:rsid w:val="00282AA8"/>
    <w:rsid w:val="002916FC"/>
    <w:rsid w:val="002946A8"/>
    <w:rsid w:val="00294727"/>
    <w:rsid w:val="002A51E2"/>
    <w:rsid w:val="002A7EEF"/>
    <w:rsid w:val="002C5AEB"/>
    <w:rsid w:val="002D0317"/>
    <w:rsid w:val="002D0769"/>
    <w:rsid w:val="002D5BF7"/>
    <w:rsid w:val="002E002C"/>
    <w:rsid w:val="002E3CCD"/>
    <w:rsid w:val="0030679C"/>
    <w:rsid w:val="00310798"/>
    <w:rsid w:val="00310A65"/>
    <w:rsid w:val="00311A6D"/>
    <w:rsid w:val="00324372"/>
    <w:rsid w:val="00347B98"/>
    <w:rsid w:val="003500B3"/>
    <w:rsid w:val="00350FE9"/>
    <w:rsid w:val="00351B88"/>
    <w:rsid w:val="0036030E"/>
    <w:rsid w:val="0036095F"/>
    <w:rsid w:val="00364AD0"/>
    <w:rsid w:val="003765A3"/>
    <w:rsid w:val="0039036D"/>
    <w:rsid w:val="00395828"/>
    <w:rsid w:val="003975CF"/>
    <w:rsid w:val="003A0DBC"/>
    <w:rsid w:val="003B044B"/>
    <w:rsid w:val="003B0CC1"/>
    <w:rsid w:val="003B3883"/>
    <w:rsid w:val="003B6970"/>
    <w:rsid w:val="003C46FC"/>
    <w:rsid w:val="003D074E"/>
    <w:rsid w:val="003D1BAD"/>
    <w:rsid w:val="003E5EEE"/>
    <w:rsid w:val="003E7490"/>
    <w:rsid w:val="00410008"/>
    <w:rsid w:val="004137EC"/>
    <w:rsid w:val="00423EE9"/>
    <w:rsid w:val="00433D85"/>
    <w:rsid w:val="00436D98"/>
    <w:rsid w:val="0044226B"/>
    <w:rsid w:val="00442706"/>
    <w:rsid w:val="00446E5F"/>
    <w:rsid w:val="004626E7"/>
    <w:rsid w:val="00462BAD"/>
    <w:rsid w:val="004743BF"/>
    <w:rsid w:val="004744A7"/>
    <w:rsid w:val="004855A2"/>
    <w:rsid w:val="00485967"/>
    <w:rsid w:val="004A0DED"/>
    <w:rsid w:val="004A560E"/>
    <w:rsid w:val="004A7714"/>
    <w:rsid w:val="004B17ED"/>
    <w:rsid w:val="004B6DD2"/>
    <w:rsid w:val="004C4556"/>
    <w:rsid w:val="004D5A3D"/>
    <w:rsid w:val="004E784A"/>
    <w:rsid w:val="004F35CD"/>
    <w:rsid w:val="004F4EA1"/>
    <w:rsid w:val="00502E34"/>
    <w:rsid w:val="0051110A"/>
    <w:rsid w:val="0051366A"/>
    <w:rsid w:val="00520701"/>
    <w:rsid w:val="0052156B"/>
    <w:rsid w:val="00524891"/>
    <w:rsid w:val="00526E8D"/>
    <w:rsid w:val="00530CAD"/>
    <w:rsid w:val="00533268"/>
    <w:rsid w:val="00537E73"/>
    <w:rsid w:val="005861E6"/>
    <w:rsid w:val="005875FD"/>
    <w:rsid w:val="0059345D"/>
    <w:rsid w:val="005A054D"/>
    <w:rsid w:val="005B3E85"/>
    <w:rsid w:val="005B5385"/>
    <w:rsid w:val="005C036C"/>
    <w:rsid w:val="005C4ECB"/>
    <w:rsid w:val="005D4427"/>
    <w:rsid w:val="005D736A"/>
    <w:rsid w:val="005F1F8F"/>
    <w:rsid w:val="005F3E31"/>
    <w:rsid w:val="005F4B13"/>
    <w:rsid w:val="006019D6"/>
    <w:rsid w:val="0060527F"/>
    <w:rsid w:val="00614B65"/>
    <w:rsid w:val="00617D1E"/>
    <w:rsid w:val="006221B6"/>
    <w:rsid w:val="006224E4"/>
    <w:rsid w:val="00634BFD"/>
    <w:rsid w:val="00640459"/>
    <w:rsid w:val="00642819"/>
    <w:rsid w:val="00644CDC"/>
    <w:rsid w:val="00661EA0"/>
    <w:rsid w:val="00671680"/>
    <w:rsid w:val="00681385"/>
    <w:rsid w:val="00681635"/>
    <w:rsid w:val="006952DD"/>
    <w:rsid w:val="00695598"/>
    <w:rsid w:val="006B01D4"/>
    <w:rsid w:val="006B24AB"/>
    <w:rsid w:val="006B6B0B"/>
    <w:rsid w:val="006B7B4A"/>
    <w:rsid w:val="006C5000"/>
    <w:rsid w:val="006C605D"/>
    <w:rsid w:val="006F74A6"/>
    <w:rsid w:val="007068A4"/>
    <w:rsid w:val="007157F0"/>
    <w:rsid w:val="007157FA"/>
    <w:rsid w:val="00716707"/>
    <w:rsid w:val="007172BB"/>
    <w:rsid w:val="007207AF"/>
    <w:rsid w:val="007358F1"/>
    <w:rsid w:val="007364D6"/>
    <w:rsid w:val="00746B38"/>
    <w:rsid w:val="00754E50"/>
    <w:rsid w:val="00761783"/>
    <w:rsid w:val="00761C92"/>
    <w:rsid w:val="00775346"/>
    <w:rsid w:val="007A71EC"/>
    <w:rsid w:val="007B1A20"/>
    <w:rsid w:val="007D20EF"/>
    <w:rsid w:val="007E2E71"/>
    <w:rsid w:val="007E71FE"/>
    <w:rsid w:val="007F3830"/>
    <w:rsid w:val="00800823"/>
    <w:rsid w:val="008068F4"/>
    <w:rsid w:val="00806B51"/>
    <w:rsid w:val="00813C68"/>
    <w:rsid w:val="008157AF"/>
    <w:rsid w:val="00824456"/>
    <w:rsid w:val="00831AD9"/>
    <w:rsid w:val="00845FE2"/>
    <w:rsid w:val="008513EB"/>
    <w:rsid w:val="00856939"/>
    <w:rsid w:val="00857A7E"/>
    <w:rsid w:val="00861AE4"/>
    <w:rsid w:val="00863837"/>
    <w:rsid w:val="00863A1E"/>
    <w:rsid w:val="00866AA1"/>
    <w:rsid w:val="00866D3A"/>
    <w:rsid w:val="00874B21"/>
    <w:rsid w:val="00887067"/>
    <w:rsid w:val="008908D7"/>
    <w:rsid w:val="008A6766"/>
    <w:rsid w:val="008C3382"/>
    <w:rsid w:val="008D527B"/>
    <w:rsid w:val="008F3301"/>
    <w:rsid w:val="008F6A54"/>
    <w:rsid w:val="00900CC4"/>
    <w:rsid w:val="00901FF7"/>
    <w:rsid w:val="0090288B"/>
    <w:rsid w:val="00902A5C"/>
    <w:rsid w:val="009112D9"/>
    <w:rsid w:val="00920612"/>
    <w:rsid w:val="00930F1C"/>
    <w:rsid w:val="00932371"/>
    <w:rsid w:val="00942E66"/>
    <w:rsid w:val="0094654C"/>
    <w:rsid w:val="00947CE4"/>
    <w:rsid w:val="0095070E"/>
    <w:rsid w:val="00955E7D"/>
    <w:rsid w:val="00975B3C"/>
    <w:rsid w:val="0097762A"/>
    <w:rsid w:val="00981029"/>
    <w:rsid w:val="00981F95"/>
    <w:rsid w:val="009832C1"/>
    <w:rsid w:val="009909AB"/>
    <w:rsid w:val="009947CE"/>
    <w:rsid w:val="009B186D"/>
    <w:rsid w:val="009B1EC5"/>
    <w:rsid w:val="009B60A5"/>
    <w:rsid w:val="009C14F1"/>
    <w:rsid w:val="009C73C0"/>
    <w:rsid w:val="009E0D36"/>
    <w:rsid w:val="009E2CD4"/>
    <w:rsid w:val="009E3164"/>
    <w:rsid w:val="009E4034"/>
    <w:rsid w:val="009E7350"/>
    <w:rsid w:val="009F0518"/>
    <w:rsid w:val="009F3108"/>
    <w:rsid w:val="009F3A5F"/>
    <w:rsid w:val="009F6834"/>
    <w:rsid w:val="00A012A8"/>
    <w:rsid w:val="00A04D5F"/>
    <w:rsid w:val="00A12F10"/>
    <w:rsid w:val="00A16609"/>
    <w:rsid w:val="00A1785B"/>
    <w:rsid w:val="00A255BA"/>
    <w:rsid w:val="00A27C43"/>
    <w:rsid w:val="00A37782"/>
    <w:rsid w:val="00A40B19"/>
    <w:rsid w:val="00A410DC"/>
    <w:rsid w:val="00A52E5D"/>
    <w:rsid w:val="00A54204"/>
    <w:rsid w:val="00A6047E"/>
    <w:rsid w:val="00A83D24"/>
    <w:rsid w:val="00A852A9"/>
    <w:rsid w:val="00A86859"/>
    <w:rsid w:val="00A9352E"/>
    <w:rsid w:val="00AA50FC"/>
    <w:rsid w:val="00AA6D3A"/>
    <w:rsid w:val="00AB055A"/>
    <w:rsid w:val="00AB14BB"/>
    <w:rsid w:val="00AB349C"/>
    <w:rsid w:val="00AB6EBD"/>
    <w:rsid w:val="00AB7755"/>
    <w:rsid w:val="00AC62C0"/>
    <w:rsid w:val="00AD4C13"/>
    <w:rsid w:val="00AD6036"/>
    <w:rsid w:val="00AD679F"/>
    <w:rsid w:val="00AE1436"/>
    <w:rsid w:val="00AE5197"/>
    <w:rsid w:val="00AE5B06"/>
    <w:rsid w:val="00B034B1"/>
    <w:rsid w:val="00B03918"/>
    <w:rsid w:val="00B06D83"/>
    <w:rsid w:val="00B1564B"/>
    <w:rsid w:val="00B32E84"/>
    <w:rsid w:val="00B42BA5"/>
    <w:rsid w:val="00B60D9F"/>
    <w:rsid w:val="00B62487"/>
    <w:rsid w:val="00B679B6"/>
    <w:rsid w:val="00B76CB4"/>
    <w:rsid w:val="00B76D10"/>
    <w:rsid w:val="00B82C75"/>
    <w:rsid w:val="00B85CDD"/>
    <w:rsid w:val="00B97C70"/>
    <w:rsid w:val="00BA4516"/>
    <w:rsid w:val="00BA4D3D"/>
    <w:rsid w:val="00BA6BFF"/>
    <w:rsid w:val="00BB1802"/>
    <w:rsid w:val="00BB19B5"/>
    <w:rsid w:val="00BC393E"/>
    <w:rsid w:val="00BC77AE"/>
    <w:rsid w:val="00BD66AD"/>
    <w:rsid w:val="00BE14D7"/>
    <w:rsid w:val="00BE2AA0"/>
    <w:rsid w:val="00BF3B9A"/>
    <w:rsid w:val="00C02995"/>
    <w:rsid w:val="00C11BEC"/>
    <w:rsid w:val="00C14BB5"/>
    <w:rsid w:val="00C24B5B"/>
    <w:rsid w:val="00C355A1"/>
    <w:rsid w:val="00C54887"/>
    <w:rsid w:val="00C600F2"/>
    <w:rsid w:val="00C60D65"/>
    <w:rsid w:val="00C63368"/>
    <w:rsid w:val="00C668CB"/>
    <w:rsid w:val="00C719AD"/>
    <w:rsid w:val="00C75DC2"/>
    <w:rsid w:val="00C76645"/>
    <w:rsid w:val="00C9707F"/>
    <w:rsid w:val="00CA18F7"/>
    <w:rsid w:val="00CB7AEB"/>
    <w:rsid w:val="00CC02C9"/>
    <w:rsid w:val="00CC756B"/>
    <w:rsid w:val="00CD6B5D"/>
    <w:rsid w:val="00CD73D6"/>
    <w:rsid w:val="00CE1784"/>
    <w:rsid w:val="00CE2D65"/>
    <w:rsid w:val="00CE4F58"/>
    <w:rsid w:val="00CF16F3"/>
    <w:rsid w:val="00CF5E17"/>
    <w:rsid w:val="00D03F17"/>
    <w:rsid w:val="00D109C7"/>
    <w:rsid w:val="00D12FF5"/>
    <w:rsid w:val="00D25AFA"/>
    <w:rsid w:val="00D2789C"/>
    <w:rsid w:val="00D3161C"/>
    <w:rsid w:val="00D33D7C"/>
    <w:rsid w:val="00D35302"/>
    <w:rsid w:val="00D36F39"/>
    <w:rsid w:val="00D41878"/>
    <w:rsid w:val="00D46D4A"/>
    <w:rsid w:val="00D5302D"/>
    <w:rsid w:val="00D66BB2"/>
    <w:rsid w:val="00D7342C"/>
    <w:rsid w:val="00D75224"/>
    <w:rsid w:val="00D76377"/>
    <w:rsid w:val="00D83F36"/>
    <w:rsid w:val="00D857C1"/>
    <w:rsid w:val="00D932F0"/>
    <w:rsid w:val="00DB7D18"/>
    <w:rsid w:val="00DC274F"/>
    <w:rsid w:val="00DC31FB"/>
    <w:rsid w:val="00DC3C7B"/>
    <w:rsid w:val="00DD40EA"/>
    <w:rsid w:val="00DD432D"/>
    <w:rsid w:val="00DD5547"/>
    <w:rsid w:val="00DD593A"/>
    <w:rsid w:val="00DE3BBB"/>
    <w:rsid w:val="00DF12FF"/>
    <w:rsid w:val="00DF2AA0"/>
    <w:rsid w:val="00DF77F4"/>
    <w:rsid w:val="00DF7D89"/>
    <w:rsid w:val="00E0656A"/>
    <w:rsid w:val="00E217EA"/>
    <w:rsid w:val="00E2643B"/>
    <w:rsid w:val="00E3365C"/>
    <w:rsid w:val="00E348AB"/>
    <w:rsid w:val="00E36317"/>
    <w:rsid w:val="00E4031C"/>
    <w:rsid w:val="00E43B5E"/>
    <w:rsid w:val="00E4572A"/>
    <w:rsid w:val="00E459A0"/>
    <w:rsid w:val="00E71067"/>
    <w:rsid w:val="00E76FDE"/>
    <w:rsid w:val="00E80D98"/>
    <w:rsid w:val="00E86655"/>
    <w:rsid w:val="00E90333"/>
    <w:rsid w:val="00E91DE3"/>
    <w:rsid w:val="00EA10DA"/>
    <w:rsid w:val="00EA18E0"/>
    <w:rsid w:val="00EA4455"/>
    <w:rsid w:val="00EB10FA"/>
    <w:rsid w:val="00EC10D4"/>
    <w:rsid w:val="00EC15DA"/>
    <w:rsid w:val="00EC1974"/>
    <w:rsid w:val="00EC3C8A"/>
    <w:rsid w:val="00EC7DE5"/>
    <w:rsid w:val="00ED695E"/>
    <w:rsid w:val="00ED6A54"/>
    <w:rsid w:val="00EE06EA"/>
    <w:rsid w:val="00EE72D2"/>
    <w:rsid w:val="00EF087C"/>
    <w:rsid w:val="00EF154B"/>
    <w:rsid w:val="00F07E81"/>
    <w:rsid w:val="00F232AF"/>
    <w:rsid w:val="00F250E1"/>
    <w:rsid w:val="00F26709"/>
    <w:rsid w:val="00F30F43"/>
    <w:rsid w:val="00F3338A"/>
    <w:rsid w:val="00F349D5"/>
    <w:rsid w:val="00F358EC"/>
    <w:rsid w:val="00F4360D"/>
    <w:rsid w:val="00F4445E"/>
    <w:rsid w:val="00F44D86"/>
    <w:rsid w:val="00F60663"/>
    <w:rsid w:val="00F66006"/>
    <w:rsid w:val="00F71076"/>
    <w:rsid w:val="00F93916"/>
    <w:rsid w:val="00F96DE7"/>
    <w:rsid w:val="00FA1376"/>
    <w:rsid w:val="00FA78B5"/>
    <w:rsid w:val="00FA7FE0"/>
    <w:rsid w:val="00FB3D8A"/>
    <w:rsid w:val="00FC7C39"/>
    <w:rsid w:val="00FD4D59"/>
    <w:rsid w:val="00FD7605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BE6A"/>
  <w15:docId w15:val="{E29F4CE7-146E-48C7-8E66-727014B2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1FE"/>
  </w:style>
  <w:style w:type="paragraph" w:styleId="Heading3">
    <w:name w:val="heading 3"/>
    <w:basedOn w:val="Normal"/>
    <w:link w:val="Heading3Char"/>
    <w:uiPriority w:val="9"/>
    <w:qFormat/>
    <w:rsid w:val="00E76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7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168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76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6FDE"/>
    <w:rPr>
      <w:b/>
      <w:bCs/>
    </w:rPr>
  </w:style>
  <w:style w:type="character" w:styleId="Hyperlink">
    <w:name w:val="Hyperlink"/>
    <w:basedOn w:val="DefaultParagraphFont"/>
    <w:uiPriority w:val="99"/>
    <w:unhideWhenUsed/>
    <w:rsid w:val="00E76F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8C3382"/>
  </w:style>
  <w:style w:type="paragraph" w:styleId="Header">
    <w:name w:val="header"/>
    <w:basedOn w:val="Normal"/>
    <w:link w:val="HeaderChar"/>
    <w:uiPriority w:val="99"/>
    <w:unhideWhenUsed/>
    <w:rsid w:val="005D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27"/>
  </w:style>
  <w:style w:type="character" w:styleId="CommentReference">
    <w:name w:val="annotation reference"/>
    <w:basedOn w:val="DefaultParagraphFont"/>
    <w:uiPriority w:val="99"/>
    <w:semiHidden/>
    <w:unhideWhenUsed/>
    <w:rsid w:val="00EC1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0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6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69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hyperlink" Target="http://www.usno.navy.mil/USNO/astrometry/optical-IR-prod/ucac" TargetMode="External"/><Relationship Id="rId2" Type="http://schemas.openxmlformats.org/officeDocument/2006/relationships/styles" Target="styles.xml"/><Relationship Id="rId16" Type="http://schemas.openxmlformats.org/officeDocument/2006/relationships/hyperlink" Target="http://ad.usno.navy.mil/wds/wds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Book2" TargetMode="External"/><Relationship Id="rId1" Type="http://schemas.openxmlformats.org/officeDocument/2006/relationships/image" Target="../media/image6.png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C:\Users\billrileyusc\Desktop\proposals\cartisian%20calcs\Cartesian%20Calculator%20BC%20all.xlsx" TargetMode="External"/><Relationship Id="rId1" Type="http://schemas.openxmlformats.org/officeDocument/2006/relationships/image" Target="../media/image8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5486720358976419E-2"/>
          <c:y val="0.10770819999106919"/>
          <c:w val="0.84398042414355678"/>
          <c:h val="0.76188341296657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dPt>
            <c:idx val="20"/>
            <c:marker>
              <c:symbol val="picture"/>
              <c:spPr>
                <a:blipFill>
                  <a:blip xmlns:r="http://schemas.openxmlformats.org/officeDocument/2006/relationships" r:embed="rId1"/>
                  <a:stretch>
                    <a:fillRect/>
                  </a:stretch>
                </a:blipFill>
                <a:ln w="9525">
                  <a:noFill/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260B-4E56-A7E6-C73D5DEBD834}"/>
              </c:ext>
            </c:extLst>
          </c:dPt>
          <c:xVal>
            <c:numRef>
              <c:f>Sheet1!$A$2:$A$22</c:f>
              <c:numCache>
                <c:formatCode>0.0</c:formatCode>
                <c:ptCount val="21"/>
                <c:pt idx="1">
                  <c:v>-7.449892837772893</c:v>
                </c:pt>
                <c:pt idx="2">
                  <c:v>-7.312868739880078</c:v>
                </c:pt>
                <c:pt idx="3">
                  <c:v>-7.2711280427191811</c:v>
                </c:pt>
                <c:pt idx="4">
                  <c:v>-7.0025144278987179</c:v>
                </c:pt>
                <c:pt idx="5">
                  <c:v>-7.0588456407573457</c:v>
                </c:pt>
                <c:pt idx="6">
                  <c:v>-7.9720628968235445</c:v>
                </c:pt>
                <c:pt idx="7">
                  <c:v>-6.8969606570343744</c:v>
                </c:pt>
                <c:pt idx="8">
                  <c:v>-6.8361685224833373</c:v>
                </c:pt>
                <c:pt idx="9">
                  <c:v>-6.3934957819453961</c:v>
                </c:pt>
                <c:pt idx="10">
                  <c:v>-6.5853908266297845</c:v>
                </c:pt>
                <c:pt idx="11">
                  <c:v>-6.630633616297076</c:v>
                </c:pt>
                <c:pt idx="12">
                  <c:v>-6.3097938904327124</c:v>
                </c:pt>
                <c:pt idx="13">
                  <c:v>-6.3104596199617866</c:v>
                </c:pt>
                <c:pt idx="14">
                  <c:v>-6.1060413937740412</c:v>
                </c:pt>
                <c:pt idx="15">
                  <c:v>-5.9662157051414599</c:v>
                </c:pt>
                <c:pt idx="16">
                  <c:v>-5.938158483398019</c:v>
                </c:pt>
                <c:pt idx="17">
                  <c:v>-5.8733296795610093</c:v>
                </c:pt>
                <c:pt idx="18">
                  <c:v>-6.3745762531679846</c:v>
                </c:pt>
                <c:pt idx="19">
                  <c:v>-5.8253342940990986</c:v>
                </c:pt>
                <c:pt idx="20">
                  <c:v>-5.4868311335933573</c:v>
                </c:pt>
              </c:numCache>
            </c:numRef>
          </c:xVal>
          <c:yVal>
            <c:numRef>
              <c:f>Sheet1!$B$2:$B$22</c:f>
              <c:numCache>
                <c:formatCode>0.0</c:formatCode>
                <c:ptCount val="21"/>
                <c:pt idx="1">
                  <c:v>-19.04902130571805</c:v>
                </c:pt>
                <c:pt idx="2">
                  <c:v>-19.187681120794281</c:v>
                </c:pt>
                <c:pt idx="3">
                  <c:v>-19.139367099943058</c:v>
                </c:pt>
                <c:pt idx="4">
                  <c:v>-19.146659256566672</c:v>
                </c:pt>
                <c:pt idx="5">
                  <c:v>-19.116369483245531</c:v>
                </c:pt>
                <c:pt idx="6">
                  <c:v>-17.493095471330662</c:v>
                </c:pt>
                <c:pt idx="7">
                  <c:v>-19.253992772807411</c:v>
                </c:pt>
                <c:pt idx="8">
                  <c:v>-19.201372969978166</c:v>
                </c:pt>
                <c:pt idx="9">
                  <c:v>-19.445927894709616</c:v>
                </c:pt>
                <c:pt idx="10">
                  <c:v>-19.455699104903417</c:v>
                </c:pt>
                <c:pt idx="11">
                  <c:v>-19.433987080535751</c:v>
                </c:pt>
                <c:pt idx="12">
                  <c:v>-19.564681189844585</c:v>
                </c:pt>
                <c:pt idx="13">
                  <c:v>-19.893089236838787</c:v>
                </c:pt>
                <c:pt idx="14">
                  <c:v>-19.847997745302131</c:v>
                </c:pt>
                <c:pt idx="15">
                  <c:v>-19.861241506001669</c:v>
                </c:pt>
                <c:pt idx="16">
                  <c:v>-19.881128610469982</c:v>
                </c:pt>
                <c:pt idx="17">
                  <c:v>-19.904547406941639</c:v>
                </c:pt>
                <c:pt idx="18">
                  <c:v>-19.736067936459548</c:v>
                </c:pt>
                <c:pt idx="19">
                  <c:v>-20.050932156934575</c:v>
                </c:pt>
                <c:pt idx="20">
                  <c:v>-20.12546357506902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0B-4E56-A7E6-C73D5DEBD834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y1</c:v>
                </c:pt>
              </c:strCache>
            </c:strRef>
          </c:tx>
          <c:spPr>
            <a:ln w="28575">
              <a:noFill/>
            </a:ln>
          </c:spPr>
          <c:dPt>
            <c:idx val="10"/>
            <c:marker>
              <c:spPr>
                <a:solidFill>
                  <a:schemeClr val="lt1"/>
                </a:solidFill>
                <a:ln w="25400" cap="flat" cmpd="sng" algn="ctr">
                  <a:solidFill>
                    <a:schemeClr val="accent6"/>
                  </a:solidFill>
                  <a:prstDash val="solid"/>
                </a:ln>
                <a:effectLst/>
              </c:spPr>
            </c:marker>
            <c:bubble3D val="0"/>
            <c:spPr>
              <a:ln w="25400" cap="flat" cmpd="sng" algn="ctr">
                <a:solidFill>
                  <a:schemeClr val="accent6"/>
                </a:solidFill>
                <a:prstDash val="solid"/>
              </a:ln>
              <a:effectLst/>
            </c:spPr>
            <c:extLst>
              <c:ext xmlns:c16="http://schemas.microsoft.com/office/drawing/2014/chart" uri="{C3380CC4-5D6E-409C-BE32-E72D297353CC}">
                <c16:uniqueId val="{00000003-260B-4E56-A7E6-C73D5DEBD834}"/>
              </c:ext>
            </c:extLst>
          </c:dPt>
          <c:xVal>
            <c:numRef>
              <c:f>Sheet1!$D$2:$D$12</c:f>
              <c:numCache>
                <c:formatCode>0.0</c:formatCode>
                <c:ptCount val="11"/>
                <c:pt idx="0">
                  <c:v>-9.7240904589519719</c:v>
                </c:pt>
                <c:pt idx="1">
                  <c:v>-9.6596214043880533</c:v>
                </c:pt>
                <c:pt idx="2">
                  <c:v>-9.6012560782503513</c:v>
                </c:pt>
                <c:pt idx="3">
                  <c:v>-9.1779464495087204</c:v>
                </c:pt>
                <c:pt idx="4">
                  <c:v>-9.1802318769858857</c:v>
                </c:pt>
                <c:pt idx="5">
                  <c:v>-9.1392539989902986</c:v>
                </c:pt>
                <c:pt idx="6">
                  <c:v>-8.9608743331803797</c:v>
                </c:pt>
                <c:pt idx="7">
                  <c:v>-8.8839545968149558</c:v>
                </c:pt>
                <c:pt idx="8">
                  <c:v>-8.5663894992373848</c:v>
                </c:pt>
                <c:pt idx="9">
                  <c:v>-8.6894172509249525</c:v>
                </c:pt>
                <c:pt idx="10">
                  <c:v>-7.8453015780289252</c:v>
                </c:pt>
              </c:numCache>
            </c:numRef>
          </c:xVal>
          <c:yVal>
            <c:numRef>
              <c:f>Sheet1!$E$2:$E$12</c:f>
              <c:numCache>
                <c:formatCode>0.0</c:formatCode>
                <c:ptCount val="11"/>
                <c:pt idx="0">
                  <c:v>-15.042666277828525</c:v>
                </c:pt>
                <c:pt idx="1">
                  <c:v>-15.104329025941141</c:v>
                </c:pt>
                <c:pt idx="2">
                  <c:v>-15.098851966949697</c:v>
                </c:pt>
                <c:pt idx="3">
                  <c:v>-15.439003205192694</c:v>
                </c:pt>
                <c:pt idx="4">
                  <c:v>-15.443461356987701</c:v>
                </c:pt>
                <c:pt idx="5">
                  <c:v>-15.402666533491526</c:v>
                </c:pt>
                <c:pt idx="6">
                  <c:v>-15.524443828522466</c:v>
                </c:pt>
                <c:pt idx="7">
                  <c:v>-15.524822695339568</c:v>
                </c:pt>
                <c:pt idx="8">
                  <c:v>-15.629340995299689</c:v>
                </c:pt>
                <c:pt idx="9">
                  <c:v>-15.740852195460318</c:v>
                </c:pt>
                <c:pt idx="10">
                  <c:v>-16.000113848025482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60B-4E56-A7E6-C73D5DEBD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603840"/>
        <c:axId val="663609728"/>
      </c:scatterChart>
      <c:valAx>
        <c:axId val="663603840"/>
        <c:scaling>
          <c:orientation val="minMax"/>
        </c:scaling>
        <c:delete val="0"/>
        <c:axPos val="b"/>
        <c:majorGridlines/>
        <c:numFmt formatCode="0.0" sourceLinked="1"/>
        <c:majorTickMark val="out"/>
        <c:minorTickMark val="none"/>
        <c:tickLblPos val="nextTo"/>
        <c:crossAx val="663609728"/>
        <c:crosses val="autoZero"/>
        <c:crossBetween val="midCat"/>
      </c:valAx>
      <c:valAx>
        <c:axId val="663609728"/>
        <c:scaling>
          <c:orientation val="minMax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66360384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 algn="ctr">
        <a:defRPr sz="1050"/>
      </a:pPr>
      <a:endParaRPr lang="en-US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WDS 08167+4053 BC pair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622456724613579E-2"/>
          <c:y val="0.16234828381258984"/>
          <c:w val="0.8287130485987384"/>
          <c:h val="0.6746436391583658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'180&lt;P.A.&lt;270'!$K$11</c:f>
              <c:strCache>
                <c:ptCount val="1"/>
                <c:pt idx="0">
                  <c:v>y</c:v>
                </c:pt>
              </c:strCache>
            </c:strRef>
          </c:tx>
          <c:dPt>
            <c:idx val="6"/>
            <c:marker>
              <c:symbol val="picture"/>
              <c:spPr>
                <a:blipFill>
                  <a:blip xmlns:r="http://schemas.openxmlformats.org/officeDocument/2006/relationships" r:embed="rId1"/>
                  <a:stretch>
                    <a:fillRect/>
                  </a:stretch>
                </a:blipFill>
                <a:ln w="9525">
                  <a:noFill/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BB0B-490F-BD7C-034B81A59ED0}"/>
              </c:ext>
            </c:extLst>
          </c:dPt>
          <c:xVal>
            <c:numRef>
              <c:f>'180&lt;P.A.&lt;270'!$J$12:$J$37</c:f>
              <c:numCache>
                <c:formatCode>0.0</c:formatCode>
                <c:ptCount val="26"/>
                <c:pt idx="0">
                  <c:v>-2.2095000000000002</c:v>
                </c:pt>
                <c:pt idx="1">
                  <c:v>-2.4967999235159963</c:v>
                </c:pt>
                <c:pt idx="2">
                  <c:v>-2.3684844368439397</c:v>
                </c:pt>
                <c:pt idx="3">
                  <c:v>-2.8457274501107706</c:v>
                </c:pt>
                <c:pt idx="4">
                  <c:v>-2.2209885948845542</c:v>
                </c:pt>
                <c:pt idx="5">
                  <c:v>-2.8920106809986068</c:v>
                </c:pt>
                <c:pt idx="6">
                  <c:v>-2.340102866175954</c:v>
                </c:pt>
                <c:pt idx="7">
                  <c:v>-2.3617802014642426</c:v>
                </c:pt>
                <c:pt idx="8">
                  <c:v>-2.3863081717640537</c:v>
                </c:pt>
                <c:pt idx="9">
                  <c:v>-2.8932495688079132</c:v>
                </c:pt>
                <c:pt idx="10">
                  <c:v>-2.409897383130744</c:v>
                </c:pt>
                <c:pt idx="11">
                  <c:v>-2.4392874691866928</c:v>
                </c:pt>
                <c:pt idx="12">
                  <c:v>-2.3983521223649777</c:v>
                </c:pt>
                <c:pt idx="13">
                  <c:v>-2.4250920431276772</c:v>
                </c:pt>
                <c:pt idx="14">
                  <c:v>-2.2720916009040262</c:v>
                </c:pt>
                <c:pt idx="15">
                  <c:v>-2.3041928919175745</c:v>
                </c:pt>
                <c:pt idx="16">
                  <c:v>-2.4294123053208443</c:v>
                </c:pt>
                <c:pt idx="17">
                  <c:v>-2.4171107536899092</c:v>
                </c:pt>
                <c:pt idx="18">
                  <c:v>-2.3927411508183867</c:v>
                </c:pt>
                <c:pt idx="19">
                  <c:v>-2.3787834941052775</c:v>
                </c:pt>
                <c:pt idx="20">
                  <c:v>-2.3606263148808875</c:v>
                </c:pt>
                <c:pt idx="21">
                  <c:v>-2.386278373800502</c:v>
                </c:pt>
                <c:pt idx="22">
                  <c:v>-2.3828367174263447</c:v>
                </c:pt>
                <c:pt idx="23">
                  <c:v>-2.379060605205356</c:v>
                </c:pt>
                <c:pt idx="24">
                  <c:v>-2.3019342835619092</c:v>
                </c:pt>
                <c:pt idx="25">
                  <c:v>-2.3685354123839621</c:v>
                </c:pt>
              </c:numCache>
            </c:numRef>
          </c:xVal>
          <c:yVal>
            <c:numRef>
              <c:f>'180&lt;P.A.&lt;270'!$K$12:$K$37</c:f>
              <c:numCache>
                <c:formatCode>0.0</c:formatCode>
                <c:ptCount val="26"/>
                <c:pt idx="0">
                  <c:v>3.8269662593234339</c:v>
                </c:pt>
                <c:pt idx="1">
                  <c:v>3.7437935495871759</c:v>
                </c:pt>
                <c:pt idx="2">
                  <c:v>3.6056729569427182</c:v>
                </c:pt>
                <c:pt idx="3">
                  <c:v>3.6686897224603316</c:v>
                </c:pt>
                <c:pt idx="4">
                  <c:v>4.1421262247054598</c:v>
                </c:pt>
                <c:pt idx="5">
                  <c:v>5.3935771266377488</c:v>
                </c:pt>
                <c:pt idx="6">
                  <c:v>4.14505953825938</c:v>
                </c:pt>
                <c:pt idx="7">
                  <c:v>4.166115130426844</c:v>
                </c:pt>
                <c:pt idx="8">
                  <c:v>4.1958863556311989</c:v>
                </c:pt>
                <c:pt idx="9">
                  <c:v>5.9320407055745088</c:v>
                </c:pt>
                <c:pt idx="10">
                  <c:v>4.1973794923475305</c:v>
                </c:pt>
                <c:pt idx="11">
                  <c:v>4.239310986784151</c:v>
                </c:pt>
                <c:pt idx="12">
                  <c:v>4.1855564859582763</c:v>
                </c:pt>
                <c:pt idx="13">
                  <c:v>4.2105592956706905</c:v>
                </c:pt>
                <c:pt idx="14">
                  <c:v>3.8726863747405829</c:v>
                </c:pt>
                <c:pt idx="15">
                  <c:v>3.8653195361879895</c:v>
                </c:pt>
                <c:pt idx="16">
                  <c:v>4.209222713370691</c:v>
                </c:pt>
                <c:pt idx="17">
                  <c:v>4.1897666527381494</c:v>
                </c:pt>
                <c:pt idx="18">
                  <c:v>4.1611043948908915</c:v>
                </c:pt>
                <c:pt idx="19">
                  <c:v>4.1368312859206995</c:v>
                </c:pt>
                <c:pt idx="20">
                  <c:v>4.121885903502406</c:v>
                </c:pt>
                <c:pt idx="21">
                  <c:v>4.1348218247866484</c:v>
                </c:pt>
                <c:pt idx="22">
                  <c:v>4.1321893928140394</c:v>
                </c:pt>
                <c:pt idx="23">
                  <c:v>4.123977647461234</c:v>
                </c:pt>
                <c:pt idx="24">
                  <c:v>3.971045020414941</c:v>
                </c:pt>
                <c:pt idx="25">
                  <c:v>4.1173462327430164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0B-490F-BD7C-034B81A59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156864"/>
        <c:axId val="711158784"/>
      </c:scatterChart>
      <c:valAx>
        <c:axId val="7111568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arc seconds</a:t>
                </a:r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crossAx val="711158784"/>
        <c:crosses val="autoZero"/>
        <c:crossBetween val="midCat"/>
      </c:valAx>
      <c:valAx>
        <c:axId val="711158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arc seconds</a:t>
                </a:r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crossAx val="71115686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0.82382</cdr:x>
      <cdr:y>0.09263</cdr:y>
    </cdr:from>
    <cdr:to>
      <cdr:x>0.91354</cdr:x>
      <cdr:y>0.21361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810124" y="466725"/>
          <a:ext cx="523875" cy="60960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2400"/>
            <a:t>A</a:t>
          </a:r>
          <a:endParaRPr lang="en-US" sz="1100"/>
        </a:p>
      </cdr:txBody>
    </cdr:sp>
  </cdr:relSizeAnchor>
  <cdr:relSizeAnchor xmlns:cdr="http://schemas.openxmlformats.org/drawingml/2006/chartDrawing">
    <cdr:from>
      <cdr:x>0.19739</cdr:x>
      <cdr:y>0.65784</cdr:y>
    </cdr:from>
    <cdr:to>
      <cdr:x>0.30343</cdr:x>
      <cdr:y>0.69754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152525" y="3314700"/>
          <a:ext cx="619125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1983</a:t>
          </a:r>
        </a:p>
      </cdr:txBody>
    </cdr:sp>
  </cdr:relSizeAnchor>
  <cdr:relSizeAnchor xmlns:cdr="http://schemas.openxmlformats.org/drawingml/2006/chartDrawing">
    <cdr:from>
      <cdr:x>0.323</cdr:x>
      <cdr:y>0.58412</cdr:y>
    </cdr:from>
    <cdr:to>
      <cdr:x>0.34584</cdr:x>
      <cdr:y>0.61059</cdr:y>
    </cdr:to>
    <cdr:sp macro="" textlink="">
      <cdr:nvSpPr>
        <cdr:cNvPr id="5" name="Hexagon 4"/>
        <cdr:cNvSpPr/>
      </cdr:nvSpPr>
      <cdr:spPr>
        <a:xfrm xmlns:a="http://schemas.openxmlformats.org/drawingml/2006/main">
          <a:off x="1885950" y="2943225"/>
          <a:ext cx="133350" cy="133350"/>
        </a:xfrm>
        <a:prstGeom xmlns:a="http://schemas.openxmlformats.org/drawingml/2006/main" prst="hexagon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0.51876</cdr:x>
      <cdr:y>0.7656</cdr:y>
    </cdr:from>
    <cdr:to>
      <cdr:x>0.60522</cdr:x>
      <cdr:y>0.81853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3028951" y="3857625"/>
          <a:ext cx="504824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2015</a:t>
          </a:r>
        </a:p>
      </cdr:txBody>
    </cdr:sp>
  </cdr:relSizeAnchor>
  <cdr:relSizeAnchor xmlns:cdr="http://schemas.openxmlformats.org/drawingml/2006/chartDrawing">
    <cdr:from>
      <cdr:x>0.36052</cdr:x>
      <cdr:y>0.58034</cdr:y>
    </cdr:from>
    <cdr:to>
      <cdr:x>0.47798</cdr:x>
      <cdr:y>0.62571</cdr:y>
    </cdr:to>
    <cdr:sp macro="" textlink="">
      <cdr:nvSpPr>
        <cdr:cNvPr id="7" name="Text Box 6"/>
        <cdr:cNvSpPr txBox="1"/>
      </cdr:nvSpPr>
      <cdr:spPr>
        <a:xfrm xmlns:a="http://schemas.openxmlformats.org/drawingml/2006/main">
          <a:off x="2105025" y="2924175"/>
          <a:ext cx="6858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2015</a:t>
          </a:r>
        </a:p>
      </cdr:txBody>
    </cdr:sp>
  </cdr:relSizeAnchor>
  <cdr:relSizeAnchor xmlns:cdr="http://schemas.openxmlformats.org/drawingml/2006/chartDrawing">
    <cdr:from>
      <cdr:x>0.34747</cdr:x>
      <cdr:y>0.75614</cdr:y>
    </cdr:from>
    <cdr:to>
      <cdr:x>0.43883</cdr:x>
      <cdr:y>0.8034</cdr:y>
    </cdr:to>
    <cdr:sp macro="" textlink="">
      <cdr:nvSpPr>
        <cdr:cNvPr id="8" name="Text Box 7"/>
        <cdr:cNvSpPr txBox="1"/>
      </cdr:nvSpPr>
      <cdr:spPr>
        <a:xfrm xmlns:a="http://schemas.openxmlformats.org/drawingml/2006/main">
          <a:off x="2028825" y="3809982"/>
          <a:ext cx="533400" cy="2381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1969</a:t>
          </a:r>
        </a:p>
      </cdr:txBody>
    </cdr:sp>
  </cdr:relSizeAnchor>
  <cdr:relSizeAnchor xmlns:cdr="http://schemas.openxmlformats.org/drawingml/2006/chartDrawing">
    <cdr:from>
      <cdr:x>0.07341</cdr:x>
      <cdr:y>0.50284</cdr:y>
    </cdr:from>
    <cdr:to>
      <cdr:x>0.15498</cdr:x>
      <cdr:y>0.55009</cdr:y>
    </cdr:to>
    <cdr:sp macro="" textlink="">
      <cdr:nvSpPr>
        <cdr:cNvPr id="9" name="Text Box 8"/>
        <cdr:cNvSpPr txBox="1"/>
      </cdr:nvSpPr>
      <cdr:spPr>
        <a:xfrm xmlns:a="http://schemas.openxmlformats.org/drawingml/2006/main">
          <a:off x="428626" y="2533649"/>
          <a:ext cx="476250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1969</a:t>
          </a:r>
        </a:p>
      </cdr:txBody>
    </cdr:sp>
  </cdr:relSizeAnchor>
  <cdr:relSizeAnchor xmlns:cdr="http://schemas.openxmlformats.org/drawingml/2006/chartDrawing">
    <cdr:from>
      <cdr:x>0.82708</cdr:x>
      <cdr:y>0.10586</cdr:y>
    </cdr:from>
    <cdr:to>
      <cdr:x>0.96085</cdr:x>
      <cdr:y>0.10586</cdr:y>
    </cdr:to>
    <cdr:cxnSp macro="">
      <cdr:nvCxnSpPr>
        <cdr:cNvPr id="11" name="Straight Arrow Connector 10"/>
        <cdr:cNvCxnSpPr/>
      </cdr:nvCxnSpPr>
      <cdr:spPr>
        <a:xfrm xmlns:a="http://schemas.openxmlformats.org/drawingml/2006/main">
          <a:off x="4829175" y="533400"/>
          <a:ext cx="781050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0.90375</cdr:x>
      <cdr:y>0.14178</cdr:y>
    </cdr:from>
    <cdr:to>
      <cdr:x>1</cdr:x>
      <cdr:y>0.19282</cdr:y>
    </cdr:to>
    <cdr:sp macro="" textlink="">
      <cdr:nvSpPr>
        <cdr:cNvPr id="12" name="Text Box 11"/>
        <cdr:cNvSpPr txBox="1"/>
      </cdr:nvSpPr>
      <cdr:spPr>
        <a:xfrm xmlns:a="http://schemas.openxmlformats.org/drawingml/2006/main">
          <a:off x="5276850" y="714375"/>
          <a:ext cx="56197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East</a:t>
          </a:r>
        </a:p>
      </cdr:txBody>
    </cdr:sp>
  </cdr:relSizeAnchor>
  <cdr:relSizeAnchor xmlns:cdr="http://schemas.openxmlformats.org/drawingml/2006/chartDrawing">
    <cdr:from>
      <cdr:x>0.50408</cdr:x>
      <cdr:y>0.74102</cdr:y>
    </cdr:from>
    <cdr:to>
      <cdr:x>0.53181</cdr:x>
      <cdr:y>0.77883</cdr:y>
    </cdr:to>
    <cdr:cxnSp macro="">
      <cdr:nvCxnSpPr>
        <cdr:cNvPr id="14" name="Straight Arrow Connector 13"/>
        <cdr:cNvCxnSpPr/>
      </cdr:nvCxnSpPr>
      <cdr:spPr>
        <a:xfrm xmlns:a="http://schemas.openxmlformats.org/drawingml/2006/main" flipH="1" flipV="1">
          <a:off x="2943225" y="3733800"/>
          <a:ext cx="161925" cy="1905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0.88907</cdr:x>
      <cdr:y>0.86578</cdr:y>
    </cdr:from>
    <cdr:to>
      <cdr:x>0.8907</cdr:x>
      <cdr:y>0.94896</cdr:y>
    </cdr:to>
    <cdr:cxnSp macro="">
      <cdr:nvCxnSpPr>
        <cdr:cNvPr id="16" name="Straight Arrow Connector 15"/>
        <cdr:cNvCxnSpPr/>
      </cdr:nvCxnSpPr>
      <cdr:spPr>
        <a:xfrm xmlns:a="http://schemas.openxmlformats.org/drawingml/2006/main" flipH="1">
          <a:off x="5191125" y="4362450"/>
          <a:ext cx="9525" cy="4191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0.90701</cdr:x>
      <cdr:y>0.89603</cdr:y>
    </cdr:from>
    <cdr:to>
      <cdr:x>1</cdr:x>
      <cdr:y>0.93951</cdr:y>
    </cdr:to>
    <cdr:sp macro="" textlink="">
      <cdr:nvSpPr>
        <cdr:cNvPr id="17" name="Text Box 16"/>
        <cdr:cNvSpPr txBox="1"/>
      </cdr:nvSpPr>
      <cdr:spPr>
        <a:xfrm xmlns:a="http://schemas.openxmlformats.org/drawingml/2006/main">
          <a:off x="5295900" y="4514850"/>
          <a:ext cx="5429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North</a:t>
          </a:r>
        </a:p>
      </cdr:txBody>
    </cdr:sp>
  </cdr:relSizeAnchor>
  <cdr:relSizeAnchor xmlns:cdr="http://schemas.openxmlformats.org/drawingml/2006/chartDrawing">
    <cdr:from>
      <cdr:x>0.2708</cdr:x>
      <cdr:y>0.51229</cdr:y>
    </cdr:from>
    <cdr:to>
      <cdr:x>0.3801</cdr:x>
      <cdr:y>0.55766</cdr:y>
    </cdr:to>
    <cdr:sp macro="" textlink="">
      <cdr:nvSpPr>
        <cdr:cNvPr id="18" name="Text Box 17"/>
        <cdr:cNvSpPr txBox="1"/>
      </cdr:nvSpPr>
      <cdr:spPr>
        <a:xfrm xmlns:a="http://schemas.openxmlformats.org/drawingml/2006/main">
          <a:off x="1581149" y="2581275"/>
          <a:ext cx="638175" cy="22860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1998</a:t>
          </a:r>
        </a:p>
      </cdr:txBody>
    </cdr:sp>
  </cdr:relSizeAnchor>
  <cdr:relSizeAnchor xmlns:cdr="http://schemas.openxmlformats.org/drawingml/2006/chartDrawing">
    <cdr:from>
      <cdr:x>0.14519</cdr:x>
      <cdr:y>0.54064</cdr:y>
    </cdr:from>
    <cdr:to>
      <cdr:x>0.1876</cdr:x>
      <cdr:y>0.56333</cdr:y>
    </cdr:to>
    <cdr:cxnSp macro="">
      <cdr:nvCxnSpPr>
        <cdr:cNvPr id="20" name="Straight Arrow Connector 19"/>
        <cdr:cNvCxnSpPr/>
      </cdr:nvCxnSpPr>
      <cdr:spPr>
        <a:xfrm xmlns:a="http://schemas.openxmlformats.org/drawingml/2006/main">
          <a:off x="847725" y="2724150"/>
          <a:ext cx="247650" cy="1143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0.27406</cdr:x>
      <cdr:y>0.65784</cdr:y>
    </cdr:from>
    <cdr:to>
      <cdr:x>0.30995</cdr:x>
      <cdr:y>0.67297</cdr:y>
    </cdr:to>
    <cdr:cxnSp macro="">
      <cdr:nvCxnSpPr>
        <cdr:cNvPr id="22" name="Straight Arrow Connector 21"/>
        <cdr:cNvCxnSpPr/>
      </cdr:nvCxnSpPr>
      <cdr:spPr>
        <a:xfrm xmlns:a="http://schemas.openxmlformats.org/drawingml/2006/main" flipV="1">
          <a:off x="1600200" y="3314700"/>
          <a:ext cx="209550" cy="762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0.34421</cdr:x>
      <cdr:y>0.60302</cdr:y>
    </cdr:from>
    <cdr:to>
      <cdr:x>0.37357</cdr:x>
      <cdr:y>0.61059</cdr:y>
    </cdr:to>
    <cdr:cxnSp macro="">
      <cdr:nvCxnSpPr>
        <cdr:cNvPr id="26" name="Straight Arrow Connector 25"/>
        <cdr:cNvCxnSpPr/>
      </cdr:nvCxnSpPr>
      <cdr:spPr>
        <a:xfrm xmlns:a="http://schemas.openxmlformats.org/drawingml/2006/main" flipH="1" flipV="1">
          <a:off x="2009775" y="3038475"/>
          <a:ext cx="171450" cy="381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0.28548</cdr:x>
      <cdr:y>0.55577</cdr:y>
    </cdr:from>
    <cdr:to>
      <cdr:x>0.2969</cdr:x>
      <cdr:y>0.57467</cdr:y>
    </cdr:to>
    <cdr:cxnSp macro="">
      <cdr:nvCxnSpPr>
        <cdr:cNvPr id="28" name="Straight Arrow Connector 27"/>
        <cdr:cNvCxnSpPr/>
      </cdr:nvCxnSpPr>
      <cdr:spPr>
        <a:xfrm xmlns:a="http://schemas.openxmlformats.org/drawingml/2006/main" flipH="1">
          <a:off x="1666875" y="2800350"/>
          <a:ext cx="66675" cy="952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0.28059</cdr:x>
      <cdr:y>0.01134</cdr:y>
    </cdr:from>
    <cdr:to>
      <cdr:x>0.65742</cdr:x>
      <cdr:y>0.13611</cdr:y>
    </cdr:to>
    <cdr:pic>
      <cdr:nvPicPr>
        <cdr:cNvPr id="29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638300" y="57150"/>
          <a:ext cx="2200275" cy="62865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0.44209</cdr:x>
      <cdr:y>0.81285</cdr:y>
    </cdr:from>
    <cdr:to>
      <cdr:x>0.53181</cdr:x>
      <cdr:y>0.86578</cdr:y>
    </cdr:to>
    <cdr:sp macro="" textlink="">
      <cdr:nvSpPr>
        <cdr:cNvPr id="30" name="Text Box 29"/>
        <cdr:cNvSpPr txBox="1"/>
      </cdr:nvSpPr>
      <cdr:spPr>
        <a:xfrm xmlns:a="http://schemas.openxmlformats.org/drawingml/2006/main">
          <a:off x="2581275" y="4095750"/>
          <a:ext cx="523875" cy="26670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2010</a:t>
          </a:r>
        </a:p>
      </cdr:txBody>
    </cdr:sp>
  </cdr:relSizeAnchor>
  <cdr:relSizeAnchor xmlns:cdr="http://schemas.openxmlformats.org/drawingml/2006/chartDrawing">
    <cdr:from>
      <cdr:x>0.36378</cdr:x>
      <cdr:y>0.71267</cdr:y>
    </cdr:from>
    <cdr:to>
      <cdr:x>0.39315</cdr:x>
      <cdr:y>0.75614</cdr:y>
    </cdr:to>
    <cdr:cxnSp macro="">
      <cdr:nvCxnSpPr>
        <cdr:cNvPr id="32" name="Straight Arrow Connector 31"/>
        <cdr:cNvCxnSpPr>
          <a:stCxn xmlns:a="http://schemas.openxmlformats.org/drawingml/2006/main" id="8" idx="0"/>
        </cdr:cNvCxnSpPr>
      </cdr:nvCxnSpPr>
      <cdr:spPr>
        <a:xfrm xmlns:a="http://schemas.openxmlformats.org/drawingml/2006/main" flipH="1" flipV="1">
          <a:off x="2124049" y="3590948"/>
          <a:ext cx="171476" cy="219034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0.48124</cdr:x>
      <cdr:y>0.74102</cdr:y>
    </cdr:from>
    <cdr:to>
      <cdr:x>0.48695</cdr:x>
      <cdr:y>0.81285</cdr:y>
    </cdr:to>
    <cdr:cxnSp macro="">
      <cdr:nvCxnSpPr>
        <cdr:cNvPr id="34" name="Straight Arrow Connector 33"/>
        <cdr:cNvCxnSpPr>
          <a:stCxn xmlns:a="http://schemas.openxmlformats.org/drawingml/2006/main" id="30" idx="0"/>
        </cdr:cNvCxnSpPr>
      </cdr:nvCxnSpPr>
      <cdr:spPr>
        <a:xfrm xmlns:a="http://schemas.openxmlformats.org/drawingml/2006/main" flipH="1" flipV="1">
          <a:off x="2809875" y="3733800"/>
          <a:ext cx="33338" cy="3619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0.20392</cdr:x>
      <cdr:y>0.44991</cdr:y>
    </cdr:from>
    <cdr:to>
      <cdr:x>0.27406</cdr:x>
      <cdr:y>0.52741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190653" y="2266973"/>
          <a:ext cx="409547" cy="3905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2800">
              <a:solidFill>
                <a:srgbClr val="FF0000"/>
              </a:solidFill>
            </a:rPr>
            <a:t>C</a:t>
          </a:r>
          <a:endParaRPr lang="en-US" sz="80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0.50897</cdr:x>
      <cdr:y>0.6087</cdr:y>
    </cdr:from>
    <cdr:to>
      <cdr:x>0.57096</cdr:x>
      <cdr:y>0.68053</cdr:y>
    </cdr:to>
    <cdr:sp macro="" textlink="">
      <cdr:nvSpPr>
        <cdr:cNvPr id="15" name="Text Box 14"/>
        <cdr:cNvSpPr txBox="1"/>
      </cdr:nvSpPr>
      <cdr:spPr>
        <a:xfrm xmlns:a="http://schemas.openxmlformats.org/drawingml/2006/main">
          <a:off x="2971800" y="3067050"/>
          <a:ext cx="361950" cy="3619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2400">
              <a:solidFill>
                <a:srgbClr val="0070C0"/>
              </a:solidFill>
            </a:rPr>
            <a:t>B</a:t>
          </a:r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0.83301</cdr:x>
      <cdr:y>0.81361</cdr:y>
    </cdr:from>
    <cdr:to>
      <cdr:x>0.96071</cdr:x>
      <cdr:y>0.94083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038601" y="2619375"/>
          <a:ext cx="619125" cy="40957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2400">
              <a:solidFill>
                <a:schemeClr val="tx1"/>
              </a:solidFill>
            </a:rPr>
            <a:t>B</a:t>
          </a:r>
        </a:p>
      </cdr:txBody>
    </cdr:sp>
  </cdr:relSizeAnchor>
  <cdr:relSizeAnchor xmlns:cdr="http://schemas.openxmlformats.org/drawingml/2006/chartDrawing">
    <cdr:from>
      <cdr:x>0.38703</cdr:x>
      <cdr:y>0.42012</cdr:y>
    </cdr:from>
    <cdr:to>
      <cdr:x>0.55403</cdr:x>
      <cdr:y>0.64793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1876426" y="1352550"/>
          <a:ext cx="809625" cy="733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l"/>
          <a:endParaRPr lang="en-US" sz="2400">
            <a:solidFill>
              <a:srgbClr val="0070C0"/>
            </a:solidFill>
          </a:endParaRPr>
        </a:p>
      </cdr:txBody>
    </cdr:sp>
  </cdr:relSizeAnchor>
  <cdr:relSizeAnchor xmlns:cdr="http://schemas.openxmlformats.org/drawingml/2006/chartDrawing">
    <cdr:from>
      <cdr:x>0.3831</cdr:x>
      <cdr:y>0.40828</cdr:y>
    </cdr:from>
    <cdr:to>
      <cdr:x>0.45904</cdr:x>
      <cdr:y>0.5435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2138331" y="1409585"/>
          <a:ext cx="423894" cy="46684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kumimoji="0" lang="en-US" sz="2400" b="0" i="0" u="none" strike="noStrike" kern="0" cap="none" spc="0" normalizeH="0" baseline="0" noProof="0">
              <a:ln>
                <a:noFill/>
              </a:ln>
              <a:solidFill>
                <a:prstClr val="black"/>
              </a:solidFill>
              <a:effectLst/>
              <a:uLnTx/>
              <a:uFillTx/>
              <a:latin typeface="+mn-lt"/>
              <a:ea typeface="+mn-ea"/>
              <a:cs typeface="+mn-cs"/>
            </a:rPr>
            <a:t>C</a:t>
          </a:r>
        </a:p>
        <a:p xmlns:a="http://schemas.openxmlformats.org/drawingml/2006/main">
          <a:endParaRPr lang="en-US" sz="1100" b="1"/>
        </a:p>
      </cdr:txBody>
    </cdr:sp>
  </cdr:relSizeAnchor>
  <cdr:relSizeAnchor xmlns:cdr="http://schemas.openxmlformats.org/drawingml/2006/chartDrawing">
    <cdr:from>
      <cdr:x>0.08055</cdr:x>
      <cdr:y>0.23669</cdr:y>
    </cdr:from>
    <cdr:to>
      <cdr:x>0.17878</cdr:x>
      <cdr:y>0.30769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390527" y="762000"/>
          <a:ext cx="476250" cy="2285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1980</a:t>
          </a:r>
        </a:p>
      </cdr:txBody>
    </cdr:sp>
  </cdr:relSizeAnchor>
  <cdr:relSizeAnchor xmlns:cdr="http://schemas.openxmlformats.org/drawingml/2006/chartDrawing">
    <cdr:from>
      <cdr:x>0.16503</cdr:x>
      <cdr:y>0.26627</cdr:y>
    </cdr:from>
    <cdr:to>
      <cdr:x>0.20629</cdr:x>
      <cdr:y>0.27515</cdr:y>
    </cdr:to>
    <cdr:cxnSp macro="">
      <cdr:nvCxnSpPr>
        <cdr:cNvPr id="9" name="Straight Arrow Connector 8"/>
        <cdr:cNvCxnSpPr/>
      </cdr:nvCxnSpPr>
      <cdr:spPr>
        <a:xfrm xmlns:a="http://schemas.openxmlformats.org/drawingml/2006/main" flipV="1">
          <a:off x="800101" y="857250"/>
          <a:ext cx="200025" cy="28575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0.07859</cdr:x>
      <cdr:y>0.46409</cdr:y>
    </cdr:from>
    <cdr:to>
      <cdr:x>0.16837</cdr:x>
      <cdr:y>0.5355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440135" y="1600201"/>
          <a:ext cx="502841" cy="2462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1895</a:t>
          </a:r>
        </a:p>
      </cdr:txBody>
    </cdr:sp>
  </cdr:relSizeAnchor>
  <cdr:relSizeAnchor xmlns:cdr="http://schemas.openxmlformats.org/drawingml/2006/chartDrawing">
    <cdr:from>
      <cdr:x>0.15914</cdr:x>
      <cdr:y>0.48225</cdr:y>
    </cdr:from>
    <cdr:to>
      <cdr:x>0.22004</cdr:x>
      <cdr:y>0.49408</cdr:y>
    </cdr:to>
    <cdr:cxnSp macro="">
      <cdr:nvCxnSpPr>
        <cdr:cNvPr id="12" name="Straight Arrow Connector 11"/>
        <cdr:cNvCxnSpPr/>
      </cdr:nvCxnSpPr>
      <cdr:spPr>
        <a:xfrm xmlns:a="http://schemas.openxmlformats.org/drawingml/2006/main" flipV="1">
          <a:off x="771526" y="1552575"/>
          <a:ext cx="295275" cy="3810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0.09002</cdr:x>
      <cdr:y>0.37931</cdr:y>
    </cdr:from>
    <cdr:to>
      <cdr:x>0.18387</cdr:x>
      <cdr:y>0.45172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02444" y="1309688"/>
          <a:ext cx="523875" cy="2500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1957</a:t>
          </a:r>
        </a:p>
      </cdr:txBody>
    </cdr:sp>
  </cdr:relSizeAnchor>
  <cdr:relSizeAnchor xmlns:cdr="http://schemas.openxmlformats.org/drawingml/2006/chartDrawing">
    <cdr:from>
      <cdr:x>0.16041</cdr:x>
      <cdr:y>0.34483</cdr:y>
    </cdr:from>
    <cdr:to>
      <cdr:x>0.20307</cdr:x>
      <cdr:y>0.4069</cdr:y>
    </cdr:to>
    <cdr:cxnSp macro="">
      <cdr:nvCxnSpPr>
        <cdr:cNvPr id="8" name="Straight Arrow Connector 7"/>
        <cdr:cNvCxnSpPr/>
      </cdr:nvCxnSpPr>
      <cdr:spPr>
        <a:xfrm xmlns:a="http://schemas.openxmlformats.org/drawingml/2006/main" flipV="1">
          <a:off x="895351" y="1190625"/>
          <a:ext cx="238125" cy="214312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billrileyusc</dc:creator>
  <cp:lastModifiedBy>Grady Boyce</cp:lastModifiedBy>
  <cp:revision>3</cp:revision>
  <cp:lastPrinted>2015-12-01T20:55:00Z</cp:lastPrinted>
  <dcterms:created xsi:type="dcterms:W3CDTF">2016-02-12T03:35:00Z</dcterms:created>
  <dcterms:modified xsi:type="dcterms:W3CDTF">2016-02-12T03:36:00Z</dcterms:modified>
</cp:coreProperties>
</file>